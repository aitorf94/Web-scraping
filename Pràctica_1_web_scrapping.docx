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EE886" w14:textId="7682301E" w:rsidR="00D15CE5" w:rsidRPr="002F3C20" w:rsidRDefault="00D15CE5" w:rsidP="00D15CE5">
      <w:pPr>
        <w:pStyle w:val="UOCtitol"/>
        <w:spacing w:line="276" w:lineRule="auto"/>
        <w:jc w:val="both"/>
        <w:rPr>
          <w:rFonts w:eastAsia="Calibri" w:cs="Times New Roman"/>
          <w:bCs/>
          <w:color w:val="0051BA"/>
          <w:lang w:val="ca-ES"/>
        </w:rPr>
      </w:pP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Pràctica 1:</w:t>
      </w:r>
      <w:r w:rsidRPr="002F3C20">
        <w:rPr>
          <w:rFonts w:ascii="Times New Roman" w:eastAsia="Times New Roman" w:hAnsi="Times New Roman" w:cs="Times New Roman"/>
          <w:b w:val="0"/>
          <w:bCs/>
          <w:color w:val="auto"/>
          <w:kern w:val="36"/>
          <w:sz w:val="48"/>
          <w:szCs w:val="48"/>
          <w:lang w:val="ca-ES" w:eastAsia="ca-ES"/>
        </w:rPr>
        <w:t xml:space="preserve"> </w:t>
      </w:r>
      <w:r w:rsidRPr="002F3C20">
        <w:rPr>
          <w:rFonts w:eastAsia="Calibri" w:cs="Times New Roman"/>
          <w:bCs/>
          <w:color w:val="0051BA"/>
          <w:lang w:val="ca-ES"/>
        </w:rPr>
        <w:t>Web scraping</w:t>
      </w:r>
    </w:p>
    <w:p w14:paraId="570DCF81" w14:textId="69B54918" w:rsidR="00D15CE5" w:rsidRPr="002F3C20" w:rsidRDefault="00D15CE5" w:rsidP="00D15CE5">
      <w:pPr>
        <w:pStyle w:val="UOCtitol"/>
        <w:spacing w:line="276" w:lineRule="auto"/>
        <w:jc w:val="both"/>
        <w:rPr>
          <w:rFonts w:eastAsia="Calibri" w:cs="Times New Roman"/>
          <w:bCs/>
          <w:color w:val="0051BA"/>
          <w:lang w:val="ca-ES"/>
        </w:rPr>
      </w:pPr>
      <w:r w:rsidRPr="002F3C20">
        <w:rPr>
          <w:rFonts w:eastAsia="Calibri" w:cs="Times New Roman"/>
          <w:bCs/>
          <w:color w:val="0051BA"/>
          <w:lang w:val="ca-ES"/>
        </w:rPr>
        <w:t>Membres del equip</w:t>
      </w: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:</w:t>
      </w:r>
      <w:r w:rsidRPr="002F3C20">
        <w:rPr>
          <w:lang w:val="ca-ES"/>
        </w:rPr>
        <w:t xml:space="preserve">  </w:t>
      </w:r>
      <w:r w:rsidR="00D73097" w:rsidRPr="002F3C20">
        <w:rPr>
          <w:lang w:val="ca-ES"/>
        </w:rPr>
        <w:t xml:space="preserve">Alonso Lopez Vicente </w:t>
      </w:r>
      <w:r w:rsidRPr="002F3C20">
        <w:rPr>
          <w:lang w:val="ca-ES"/>
        </w:rPr>
        <w:t xml:space="preserve">i Aitor Ferrus Blasco                 </w:t>
      </w:r>
    </w:p>
    <w:p w14:paraId="47DE6AB2" w14:textId="6C46D071" w:rsidR="00D15CE5" w:rsidRPr="002F3C20" w:rsidRDefault="00D15CE5" w:rsidP="00D15CE5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val="ca-ES" w:eastAsia="en-US" w:bidi="ar-SA"/>
        </w:rPr>
      </w:pP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 xml:space="preserve">Usuaris UOC: </w:t>
      </w:r>
      <w:r w:rsidR="00D73097" w:rsidRPr="002F3C20">
        <w:rPr>
          <w:rStyle w:val="go"/>
          <w:lang w:val="ca-ES"/>
        </w:rPr>
        <w:t xml:space="preserve">alopezvic </w:t>
      </w: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i aferrus</w:t>
      </w: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ab/>
      </w:r>
    </w:p>
    <w:p w14:paraId="3AAFF88B" w14:textId="1B19A729" w:rsidR="00D15CE5" w:rsidRPr="002F3C20" w:rsidRDefault="00D15CE5" w:rsidP="00D15CE5">
      <w:pPr>
        <w:pStyle w:val="UOCtitol"/>
        <w:suppressAutoHyphens w:val="0"/>
        <w:spacing w:line="276" w:lineRule="auto"/>
        <w:jc w:val="both"/>
        <w:rPr>
          <w:rFonts w:eastAsia="Calibri" w:cs="Times New Roman"/>
          <w:color w:val="0051BA"/>
          <w:kern w:val="0"/>
          <w:lang w:val="ca-ES" w:eastAsia="en-US" w:bidi="ar-SA"/>
        </w:rPr>
      </w:pPr>
      <w:r w:rsidRPr="002F3C20">
        <w:rPr>
          <w:rFonts w:eastAsia="Calibri" w:cs="Times New Roman"/>
          <w:color w:val="0051BA"/>
          <w:kern w:val="0"/>
          <w:lang w:val="ca-ES" w:eastAsia="en-US" w:bidi="ar-SA"/>
        </w:rPr>
        <w:t>Estudis que cursa (Màster o Grau):</w:t>
      </w:r>
      <w:r w:rsidRPr="002F3C20">
        <w:rPr>
          <w:lang w:val="ca-ES"/>
        </w:rPr>
        <w:t xml:space="preserve"> M</w:t>
      </w:r>
      <w:r w:rsidR="00512E41">
        <w:rPr>
          <w:lang w:val="ca-ES"/>
        </w:rPr>
        <w:t>à</w:t>
      </w:r>
      <w:r w:rsidRPr="002F3C20">
        <w:rPr>
          <w:lang w:val="ca-ES"/>
        </w:rPr>
        <w:t>ster en Ciència de Dades</w:t>
      </w:r>
    </w:p>
    <w:p w14:paraId="74A33A93" w14:textId="144803FB" w:rsidR="00D15CE5" w:rsidRPr="002F3C20" w:rsidRDefault="00D15CE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a-ES"/>
        </w:rPr>
        <w:id w:val="13654040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0E05C5" w14:textId="3842ECD2" w:rsidR="00334B95" w:rsidRPr="002F3C20" w:rsidRDefault="00AC2EC6">
          <w:pPr>
            <w:pStyle w:val="TtoldelIDC"/>
            <w:rPr>
              <w:lang w:val="ca-ES"/>
            </w:rPr>
          </w:pPr>
          <w:r>
            <w:rPr>
              <w:lang w:val="ca-ES"/>
            </w:rPr>
            <w:t>Índex</w:t>
          </w:r>
        </w:p>
        <w:p w14:paraId="6A9481B3" w14:textId="206E29A9" w:rsidR="00D82054" w:rsidRDefault="00334B95">
          <w:pPr>
            <w:pStyle w:val="ID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2F3C20">
            <w:fldChar w:fldCharType="begin"/>
          </w:r>
          <w:r w:rsidRPr="002F3C20">
            <w:instrText xml:space="preserve"> TOC \o "1-3" \h \z \u </w:instrText>
          </w:r>
          <w:r w:rsidRPr="002F3C20">
            <w:fldChar w:fldCharType="separate"/>
          </w:r>
          <w:hyperlink w:anchor="_Toc55410058" w:history="1">
            <w:r w:rsidR="00D82054" w:rsidRPr="009820F3">
              <w:rPr>
                <w:rStyle w:val="Enlla"/>
                <w:rFonts w:eastAsia="Calibri"/>
                <w:noProof/>
              </w:rPr>
              <w:t>Context</w:t>
            </w:r>
            <w:r w:rsidR="00D82054">
              <w:rPr>
                <w:noProof/>
                <w:webHidden/>
              </w:rPr>
              <w:tab/>
            </w:r>
            <w:r w:rsidR="00D82054">
              <w:rPr>
                <w:noProof/>
                <w:webHidden/>
              </w:rPr>
              <w:fldChar w:fldCharType="begin"/>
            </w:r>
            <w:r w:rsidR="00D82054">
              <w:rPr>
                <w:noProof/>
                <w:webHidden/>
              </w:rPr>
              <w:instrText xml:space="preserve"> PAGEREF _Toc55410058 \h </w:instrText>
            </w:r>
            <w:r w:rsidR="00D82054">
              <w:rPr>
                <w:noProof/>
                <w:webHidden/>
              </w:rPr>
            </w:r>
            <w:r w:rsidR="00D82054">
              <w:rPr>
                <w:noProof/>
                <w:webHidden/>
              </w:rPr>
              <w:fldChar w:fldCharType="separate"/>
            </w:r>
            <w:r w:rsidR="00D82054">
              <w:rPr>
                <w:noProof/>
                <w:webHidden/>
              </w:rPr>
              <w:t>2</w:t>
            </w:r>
            <w:r w:rsidR="00D82054">
              <w:rPr>
                <w:noProof/>
                <w:webHidden/>
              </w:rPr>
              <w:fldChar w:fldCharType="end"/>
            </w:r>
          </w:hyperlink>
        </w:p>
        <w:p w14:paraId="5E40AFEE" w14:textId="4808DADD" w:rsidR="00D82054" w:rsidRDefault="008D6880">
          <w:pPr>
            <w:pStyle w:val="ID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410059" w:history="1">
            <w:r w:rsidR="00D82054" w:rsidRPr="009820F3">
              <w:rPr>
                <w:rStyle w:val="Enlla"/>
                <w:rFonts w:eastAsia="Calibri"/>
                <w:noProof/>
              </w:rPr>
              <w:t>Títol</w:t>
            </w:r>
            <w:r w:rsidR="00D82054">
              <w:rPr>
                <w:noProof/>
                <w:webHidden/>
              </w:rPr>
              <w:tab/>
            </w:r>
            <w:r w:rsidR="00D82054">
              <w:rPr>
                <w:noProof/>
                <w:webHidden/>
              </w:rPr>
              <w:fldChar w:fldCharType="begin"/>
            </w:r>
            <w:r w:rsidR="00D82054">
              <w:rPr>
                <w:noProof/>
                <w:webHidden/>
              </w:rPr>
              <w:instrText xml:space="preserve"> PAGEREF _Toc55410059 \h </w:instrText>
            </w:r>
            <w:r w:rsidR="00D82054">
              <w:rPr>
                <w:noProof/>
                <w:webHidden/>
              </w:rPr>
            </w:r>
            <w:r w:rsidR="00D82054">
              <w:rPr>
                <w:noProof/>
                <w:webHidden/>
              </w:rPr>
              <w:fldChar w:fldCharType="separate"/>
            </w:r>
            <w:r w:rsidR="00D82054">
              <w:rPr>
                <w:noProof/>
                <w:webHidden/>
              </w:rPr>
              <w:t>2</w:t>
            </w:r>
            <w:r w:rsidR="00D82054">
              <w:rPr>
                <w:noProof/>
                <w:webHidden/>
              </w:rPr>
              <w:fldChar w:fldCharType="end"/>
            </w:r>
          </w:hyperlink>
        </w:p>
        <w:p w14:paraId="72AA199F" w14:textId="31D74D48" w:rsidR="00D82054" w:rsidRDefault="008D6880">
          <w:pPr>
            <w:pStyle w:val="ID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410060" w:history="1">
            <w:r w:rsidR="00D82054" w:rsidRPr="009820F3">
              <w:rPr>
                <w:rStyle w:val="Enlla"/>
                <w:noProof/>
              </w:rPr>
              <w:t>Descripció</w:t>
            </w:r>
            <w:r w:rsidR="00D82054">
              <w:rPr>
                <w:noProof/>
                <w:webHidden/>
              </w:rPr>
              <w:tab/>
            </w:r>
            <w:r w:rsidR="00D82054">
              <w:rPr>
                <w:noProof/>
                <w:webHidden/>
              </w:rPr>
              <w:fldChar w:fldCharType="begin"/>
            </w:r>
            <w:r w:rsidR="00D82054">
              <w:rPr>
                <w:noProof/>
                <w:webHidden/>
              </w:rPr>
              <w:instrText xml:space="preserve"> PAGEREF _Toc55410060 \h </w:instrText>
            </w:r>
            <w:r w:rsidR="00D82054">
              <w:rPr>
                <w:noProof/>
                <w:webHidden/>
              </w:rPr>
            </w:r>
            <w:r w:rsidR="00D82054">
              <w:rPr>
                <w:noProof/>
                <w:webHidden/>
              </w:rPr>
              <w:fldChar w:fldCharType="separate"/>
            </w:r>
            <w:r w:rsidR="00D82054">
              <w:rPr>
                <w:noProof/>
                <w:webHidden/>
              </w:rPr>
              <w:t>2</w:t>
            </w:r>
            <w:r w:rsidR="00D82054">
              <w:rPr>
                <w:noProof/>
                <w:webHidden/>
              </w:rPr>
              <w:fldChar w:fldCharType="end"/>
            </w:r>
          </w:hyperlink>
        </w:p>
        <w:p w14:paraId="02A5D2A4" w14:textId="7B8865F1" w:rsidR="00D82054" w:rsidRDefault="008D6880">
          <w:pPr>
            <w:pStyle w:val="ID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410061" w:history="1">
            <w:r w:rsidR="00D82054" w:rsidRPr="009820F3">
              <w:rPr>
                <w:rStyle w:val="Enlla"/>
                <w:rFonts w:eastAsia="ArialMT"/>
                <w:noProof/>
              </w:rPr>
              <w:t>Representació gràfica</w:t>
            </w:r>
            <w:r w:rsidR="00D82054">
              <w:rPr>
                <w:noProof/>
                <w:webHidden/>
              </w:rPr>
              <w:tab/>
            </w:r>
            <w:r w:rsidR="00D82054">
              <w:rPr>
                <w:noProof/>
                <w:webHidden/>
              </w:rPr>
              <w:fldChar w:fldCharType="begin"/>
            </w:r>
            <w:r w:rsidR="00D82054">
              <w:rPr>
                <w:noProof/>
                <w:webHidden/>
              </w:rPr>
              <w:instrText xml:space="preserve"> PAGEREF _Toc55410061 \h </w:instrText>
            </w:r>
            <w:r w:rsidR="00D82054">
              <w:rPr>
                <w:noProof/>
                <w:webHidden/>
              </w:rPr>
            </w:r>
            <w:r w:rsidR="00D82054">
              <w:rPr>
                <w:noProof/>
                <w:webHidden/>
              </w:rPr>
              <w:fldChar w:fldCharType="separate"/>
            </w:r>
            <w:r w:rsidR="00D82054">
              <w:rPr>
                <w:noProof/>
                <w:webHidden/>
              </w:rPr>
              <w:t>3</w:t>
            </w:r>
            <w:r w:rsidR="00D82054">
              <w:rPr>
                <w:noProof/>
                <w:webHidden/>
              </w:rPr>
              <w:fldChar w:fldCharType="end"/>
            </w:r>
          </w:hyperlink>
        </w:p>
        <w:p w14:paraId="2E8E8405" w14:textId="07D365FB" w:rsidR="00D82054" w:rsidRDefault="008D6880">
          <w:pPr>
            <w:pStyle w:val="ID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410062" w:history="1">
            <w:r w:rsidR="00D82054" w:rsidRPr="009820F3">
              <w:rPr>
                <w:rStyle w:val="Enlla"/>
                <w:noProof/>
              </w:rPr>
              <w:t>Contingut</w:t>
            </w:r>
            <w:r w:rsidR="00D82054">
              <w:rPr>
                <w:noProof/>
                <w:webHidden/>
              </w:rPr>
              <w:tab/>
            </w:r>
            <w:r w:rsidR="00D82054">
              <w:rPr>
                <w:noProof/>
                <w:webHidden/>
              </w:rPr>
              <w:fldChar w:fldCharType="begin"/>
            </w:r>
            <w:r w:rsidR="00D82054">
              <w:rPr>
                <w:noProof/>
                <w:webHidden/>
              </w:rPr>
              <w:instrText xml:space="preserve"> PAGEREF _Toc55410062 \h </w:instrText>
            </w:r>
            <w:r w:rsidR="00D82054">
              <w:rPr>
                <w:noProof/>
                <w:webHidden/>
              </w:rPr>
            </w:r>
            <w:r w:rsidR="00D82054">
              <w:rPr>
                <w:noProof/>
                <w:webHidden/>
              </w:rPr>
              <w:fldChar w:fldCharType="separate"/>
            </w:r>
            <w:r w:rsidR="00D82054">
              <w:rPr>
                <w:noProof/>
                <w:webHidden/>
              </w:rPr>
              <w:t>4</w:t>
            </w:r>
            <w:r w:rsidR="00D82054">
              <w:rPr>
                <w:noProof/>
                <w:webHidden/>
              </w:rPr>
              <w:fldChar w:fldCharType="end"/>
            </w:r>
          </w:hyperlink>
        </w:p>
        <w:p w14:paraId="2C6B6E44" w14:textId="78AF0ADF" w:rsidR="00D82054" w:rsidRDefault="008D6880">
          <w:pPr>
            <w:pStyle w:val="ID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410063" w:history="1">
            <w:r w:rsidR="00D82054" w:rsidRPr="009820F3">
              <w:rPr>
                <w:rStyle w:val="Enlla"/>
                <w:noProof/>
              </w:rPr>
              <w:t>Agraïments</w:t>
            </w:r>
            <w:r w:rsidR="00D82054">
              <w:rPr>
                <w:noProof/>
                <w:webHidden/>
              </w:rPr>
              <w:tab/>
            </w:r>
            <w:r w:rsidR="00D82054">
              <w:rPr>
                <w:noProof/>
                <w:webHidden/>
              </w:rPr>
              <w:fldChar w:fldCharType="begin"/>
            </w:r>
            <w:r w:rsidR="00D82054">
              <w:rPr>
                <w:noProof/>
                <w:webHidden/>
              </w:rPr>
              <w:instrText xml:space="preserve"> PAGEREF _Toc55410063 \h </w:instrText>
            </w:r>
            <w:r w:rsidR="00D82054">
              <w:rPr>
                <w:noProof/>
                <w:webHidden/>
              </w:rPr>
            </w:r>
            <w:r w:rsidR="00D82054">
              <w:rPr>
                <w:noProof/>
                <w:webHidden/>
              </w:rPr>
              <w:fldChar w:fldCharType="separate"/>
            </w:r>
            <w:r w:rsidR="00D82054">
              <w:rPr>
                <w:noProof/>
                <w:webHidden/>
              </w:rPr>
              <w:t>4</w:t>
            </w:r>
            <w:r w:rsidR="00D82054">
              <w:rPr>
                <w:noProof/>
                <w:webHidden/>
              </w:rPr>
              <w:fldChar w:fldCharType="end"/>
            </w:r>
          </w:hyperlink>
        </w:p>
        <w:p w14:paraId="3071E4E5" w14:textId="10D5E0F6" w:rsidR="00D82054" w:rsidRDefault="008D6880">
          <w:pPr>
            <w:pStyle w:val="ID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410064" w:history="1">
            <w:r w:rsidR="00D82054" w:rsidRPr="009820F3">
              <w:rPr>
                <w:rStyle w:val="Enlla"/>
                <w:noProof/>
              </w:rPr>
              <w:t>Inspiració</w:t>
            </w:r>
            <w:r w:rsidR="00D82054">
              <w:rPr>
                <w:noProof/>
                <w:webHidden/>
              </w:rPr>
              <w:tab/>
            </w:r>
            <w:r w:rsidR="00D82054">
              <w:rPr>
                <w:noProof/>
                <w:webHidden/>
              </w:rPr>
              <w:fldChar w:fldCharType="begin"/>
            </w:r>
            <w:r w:rsidR="00D82054">
              <w:rPr>
                <w:noProof/>
                <w:webHidden/>
              </w:rPr>
              <w:instrText xml:space="preserve"> PAGEREF _Toc55410064 \h </w:instrText>
            </w:r>
            <w:r w:rsidR="00D82054">
              <w:rPr>
                <w:noProof/>
                <w:webHidden/>
              </w:rPr>
            </w:r>
            <w:r w:rsidR="00D82054">
              <w:rPr>
                <w:noProof/>
                <w:webHidden/>
              </w:rPr>
              <w:fldChar w:fldCharType="separate"/>
            </w:r>
            <w:r w:rsidR="00D82054">
              <w:rPr>
                <w:noProof/>
                <w:webHidden/>
              </w:rPr>
              <w:t>4</w:t>
            </w:r>
            <w:r w:rsidR="00D82054">
              <w:rPr>
                <w:noProof/>
                <w:webHidden/>
              </w:rPr>
              <w:fldChar w:fldCharType="end"/>
            </w:r>
          </w:hyperlink>
        </w:p>
        <w:p w14:paraId="1C66F5E4" w14:textId="233A96A2" w:rsidR="00D82054" w:rsidRDefault="008D6880">
          <w:pPr>
            <w:pStyle w:val="ID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410065" w:history="1">
            <w:r w:rsidR="00D82054" w:rsidRPr="009820F3">
              <w:rPr>
                <w:rStyle w:val="Enlla"/>
                <w:noProof/>
              </w:rPr>
              <w:t>Llicència</w:t>
            </w:r>
            <w:r w:rsidR="00D82054">
              <w:rPr>
                <w:noProof/>
                <w:webHidden/>
              </w:rPr>
              <w:tab/>
            </w:r>
            <w:r w:rsidR="00D82054">
              <w:rPr>
                <w:noProof/>
                <w:webHidden/>
              </w:rPr>
              <w:fldChar w:fldCharType="begin"/>
            </w:r>
            <w:r w:rsidR="00D82054">
              <w:rPr>
                <w:noProof/>
                <w:webHidden/>
              </w:rPr>
              <w:instrText xml:space="preserve"> PAGEREF _Toc55410065 \h </w:instrText>
            </w:r>
            <w:r w:rsidR="00D82054">
              <w:rPr>
                <w:noProof/>
                <w:webHidden/>
              </w:rPr>
            </w:r>
            <w:r w:rsidR="00D82054">
              <w:rPr>
                <w:noProof/>
                <w:webHidden/>
              </w:rPr>
              <w:fldChar w:fldCharType="separate"/>
            </w:r>
            <w:r w:rsidR="00D82054">
              <w:rPr>
                <w:noProof/>
                <w:webHidden/>
              </w:rPr>
              <w:t>5</w:t>
            </w:r>
            <w:r w:rsidR="00D82054">
              <w:rPr>
                <w:noProof/>
                <w:webHidden/>
              </w:rPr>
              <w:fldChar w:fldCharType="end"/>
            </w:r>
          </w:hyperlink>
        </w:p>
        <w:p w14:paraId="34F3F75B" w14:textId="538C1734" w:rsidR="00D82054" w:rsidRDefault="008D6880">
          <w:pPr>
            <w:pStyle w:val="ID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410066" w:history="1">
            <w:r w:rsidR="00D82054" w:rsidRPr="009820F3">
              <w:rPr>
                <w:rStyle w:val="Enlla"/>
                <w:noProof/>
              </w:rPr>
              <w:t>Codi</w:t>
            </w:r>
            <w:r w:rsidR="00D82054">
              <w:rPr>
                <w:noProof/>
                <w:webHidden/>
              </w:rPr>
              <w:tab/>
            </w:r>
            <w:r w:rsidR="00D82054">
              <w:rPr>
                <w:noProof/>
                <w:webHidden/>
              </w:rPr>
              <w:fldChar w:fldCharType="begin"/>
            </w:r>
            <w:r w:rsidR="00D82054">
              <w:rPr>
                <w:noProof/>
                <w:webHidden/>
              </w:rPr>
              <w:instrText xml:space="preserve"> PAGEREF _Toc55410066 \h </w:instrText>
            </w:r>
            <w:r w:rsidR="00D82054">
              <w:rPr>
                <w:noProof/>
                <w:webHidden/>
              </w:rPr>
            </w:r>
            <w:r w:rsidR="00D82054">
              <w:rPr>
                <w:noProof/>
                <w:webHidden/>
              </w:rPr>
              <w:fldChar w:fldCharType="separate"/>
            </w:r>
            <w:r w:rsidR="00D82054">
              <w:rPr>
                <w:noProof/>
                <w:webHidden/>
              </w:rPr>
              <w:t>5</w:t>
            </w:r>
            <w:r w:rsidR="00D82054">
              <w:rPr>
                <w:noProof/>
                <w:webHidden/>
              </w:rPr>
              <w:fldChar w:fldCharType="end"/>
            </w:r>
          </w:hyperlink>
        </w:p>
        <w:p w14:paraId="0E653B7F" w14:textId="79BF7443" w:rsidR="00D82054" w:rsidRDefault="008D6880">
          <w:pPr>
            <w:pStyle w:val="ID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410067" w:history="1">
            <w:r w:rsidR="00D82054" w:rsidRPr="009820F3">
              <w:rPr>
                <w:rStyle w:val="Enlla"/>
                <w:noProof/>
              </w:rPr>
              <w:t>Dataset</w:t>
            </w:r>
            <w:r w:rsidR="00D82054">
              <w:rPr>
                <w:noProof/>
                <w:webHidden/>
              </w:rPr>
              <w:tab/>
            </w:r>
            <w:r w:rsidR="00D82054">
              <w:rPr>
                <w:noProof/>
                <w:webHidden/>
              </w:rPr>
              <w:fldChar w:fldCharType="begin"/>
            </w:r>
            <w:r w:rsidR="00D82054">
              <w:rPr>
                <w:noProof/>
                <w:webHidden/>
              </w:rPr>
              <w:instrText xml:space="preserve"> PAGEREF _Toc55410067 \h </w:instrText>
            </w:r>
            <w:r w:rsidR="00D82054">
              <w:rPr>
                <w:noProof/>
                <w:webHidden/>
              </w:rPr>
            </w:r>
            <w:r w:rsidR="00D82054">
              <w:rPr>
                <w:noProof/>
                <w:webHidden/>
              </w:rPr>
              <w:fldChar w:fldCharType="separate"/>
            </w:r>
            <w:r w:rsidR="00D82054">
              <w:rPr>
                <w:noProof/>
                <w:webHidden/>
              </w:rPr>
              <w:t>5</w:t>
            </w:r>
            <w:r w:rsidR="00D82054">
              <w:rPr>
                <w:noProof/>
                <w:webHidden/>
              </w:rPr>
              <w:fldChar w:fldCharType="end"/>
            </w:r>
          </w:hyperlink>
        </w:p>
        <w:p w14:paraId="5CA83E04" w14:textId="4DDE222F" w:rsidR="00D82054" w:rsidRDefault="008D6880">
          <w:pPr>
            <w:pStyle w:val="ID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55410068" w:history="1">
            <w:r w:rsidR="00D82054" w:rsidRPr="009820F3">
              <w:rPr>
                <w:rStyle w:val="Enlla"/>
                <w:noProof/>
              </w:rPr>
              <w:t>Contribucions</w:t>
            </w:r>
            <w:r w:rsidR="00D82054">
              <w:rPr>
                <w:noProof/>
                <w:webHidden/>
              </w:rPr>
              <w:tab/>
            </w:r>
            <w:r w:rsidR="00D82054">
              <w:rPr>
                <w:noProof/>
                <w:webHidden/>
              </w:rPr>
              <w:fldChar w:fldCharType="begin"/>
            </w:r>
            <w:r w:rsidR="00D82054">
              <w:rPr>
                <w:noProof/>
                <w:webHidden/>
              </w:rPr>
              <w:instrText xml:space="preserve"> PAGEREF _Toc55410068 \h </w:instrText>
            </w:r>
            <w:r w:rsidR="00D82054">
              <w:rPr>
                <w:noProof/>
                <w:webHidden/>
              </w:rPr>
            </w:r>
            <w:r w:rsidR="00D82054">
              <w:rPr>
                <w:noProof/>
                <w:webHidden/>
              </w:rPr>
              <w:fldChar w:fldCharType="separate"/>
            </w:r>
            <w:r w:rsidR="00D82054">
              <w:rPr>
                <w:noProof/>
                <w:webHidden/>
              </w:rPr>
              <w:t>6</w:t>
            </w:r>
            <w:r w:rsidR="00D82054">
              <w:rPr>
                <w:noProof/>
                <w:webHidden/>
              </w:rPr>
              <w:fldChar w:fldCharType="end"/>
            </w:r>
          </w:hyperlink>
        </w:p>
        <w:p w14:paraId="62000C5D" w14:textId="3D601936" w:rsidR="00334B95" w:rsidRPr="002F3C20" w:rsidRDefault="00334B95">
          <w:r w:rsidRPr="002F3C20">
            <w:rPr>
              <w:b/>
              <w:bCs/>
              <w:noProof/>
            </w:rPr>
            <w:fldChar w:fldCharType="end"/>
          </w:r>
        </w:p>
      </w:sdtContent>
    </w:sdt>
    <w:p w14:paraId="29CD6C28" w14:textId="48BB084E" w:rsidR="00D15CE5" w:rsidRPr="002F3C20" w:rsidRDefault="00D15CE5"/>
    <w:p w14:paraId="614D227B" w14:textId="77777777" w:rsidR="00564110" w:rsidRPr="002F3C20" w:rsidRDefault="00564110" w:rsidP="00D15CE5">
      <w:pPr>
        <w:pStyle w:val="Ttol1"/>
        <w:rPr>
          <w:rFonts w:eastAsia="Calibri"/>
        </w:rPr>
      </w:pPr>
    </w:p>
    <w:p w14:paraId="510872A4" w14:textId="77777777" w:rsidR="00564110" w:rsidRPr="002F3C20" w:rsidRDefault="00564110" w:rsidP="00D15CE5">
      <w:pPr>
        <w:pStyle w:val="Ttol1"/>
        <w:rPr>
          <w:rFonts w:eastAsia="Calibri"/>
        </w:rPr>
      </w:pPr>
    </w:p>
    <w:p w14:paraId="73244DB5" w14:textId="77777777" w:rsidR="00564110" w:rsidRPr="002F3C20" w:rsidRDefault="00564110" w:rsidP="00D15CE5">
      <w:pPr>
        <w:pStyle w:val="Ttol1"/>
        <w:rPr>
          <w:rFonts w:eastAsia="Calibri"/>
        </w:rPr>
      </w:pPr>
    </w:p>
    <w:p w14:paraId="0745A1BE" w14:textId="155AAD40" w:rsidR="00564110" w:rsidRPr="002F3C20" w:rsidRDefault="00564110" w:rsidP="00D15CE5">
      <w:pPr>
        <w:pStyle w:val="Ttol1"/>
        <w:rPr>
          <w:rFonts w:eastAsia="Calibri"/>
        </w:rPr>
      </w:pPr>
    </w:p>
    <w:p w14:paraId="52B51EB4" w14:textId="0967D0E9" w:rsidR="00564110" w:rsidRPr="002F3C20" w:rsidRDefault="00564110" w:rsidP="00564110"/>
    <w:p w14:paraId="6EC6353C" w14:textId="44F540A6" w:rsidR="00564110" w:rsidRPr="002F3C20" w:rsidRDefault="00564110" w:rsidP="00564110"/>
    <w:p w14:paraId="0FBDF1E8" w14:textId="75A0DA43" w:rsidR="00564110" w:rsidRPr="002F3C20" w:rsidRDefault="00564110" w:rsidP="00564110"/>
    <w:p w14:paraId="36E23E1E" w14:textId="2075CF74" w:rsidR="002F3C20" w:rsidRPr="002F3C20" w:rsidRDefault="002F3C20" w:rsidP="00564110"/>
    <w:p w14:paraId="62A464B6" w14:textId="332192B9" w:rsidR="002F3C20" w:rsidRPr="002F3C20" w:rsidRDefault="002F3C20" w:rsidP="00564110"/>
    <w:p w14:paraId="2A06A511" w14:textId="34C93288" w:rsidR="002F3C20" w:rsidRPr="002F3C20" w:rsidRDefault="002F3C20" w:rsidP="00564110"/>
    <w:p w14:paraId="25A45DFB" w14:textId="77777777" w:rsidR="002F3C20" w:rsidRPr="002F3C20" w:rsidRDefault="002F3C20" w:rsidP="00564110"/>
    <w:p w14:paraId="425A1611" w14:textId="2BF945F7" w:rsidR="00D15CE5" w:rsidRPr="002F3C20" w:rsidRDefault="00D15CE5" w:rsidP="00D15CE5">
      <w:pPr>
        <w:pStyle w:val="Ttol1"/>
        <w:rPr>
          <w:rFonts w:eastAsia="Calibri"/>
        </w:rPr>
      </w:pPr>
      <w:bookmarkStart w:id="0" w:name="_Toc55410058"/>
      <w:r w:rsidRPr="002F3C20">
        <w:rPr>
          <w:rFonts w:eastAsia="Calibri"/>
        </w:rPr>
        <w:lastRenderedPageBreak/>
        <w:t>Context</w:t>
      </w:r>
      <w:bookmarkEnd w:id="0"/>
    </w:p>
    <w:p w14:paraId="683E0A06" w14:textId="77777777" w:rsidR="00BD1DBA" w:rsidRPr="002F3C20" w:rsidRDefault="00BD1DBA" w:rsidP="00BD1DBA"/>
    <w:p w14:paraId="290FA764" w14:textId="618FF185" w:rsidR="00D15CE5" w:rsidRDefault="00690C5D" w:rsidP="00D15CE5">
      <w:pPr>
        <w:rPr>
          <w:rStyle w:val="hiddengrammarerror"/>
        </w:rPr>
      </w:pPr>
      <w:r w:rsidRPr="002F3C20">
        <w:t xml:space="preserve">Aquesta pràctica s'ha realitzat </w:t>
      </w:r>
      <w:r w:rsidRPr="002F3C20">
        <w:rPr>
          <w:rStyle w:val="hiddengrammarerror"/>
        </w:rPr>
        <w:t>sota</w:t>
      </w:r>
      <w:r w:rsidRPr="002F3C20">
        <w:t xml:space="preserve"> el context de l'assignatura Tipologia i cicle de vida de les dades, pertanyent al Màster en Ciència de Dades de la Universitat Oberta de Catalunya. En ella, s'apliquen tècniques de web </w:t>
      </w:r>
      <w:r w:rsidRPr="002F3C20">
        <w:rPr>
          <w:rStyle w:val="hiddenspellerror"/>
        </w:rPr>
        <w:t>scraping</w:t>
      </w:r>
      <w:r w:rsidRPr="002F3C20">
        <w:t xml:space="preserve"> mitjançant el llenguatge de programació Python per a extreure, en una data concreta, els diversos models de cotxes que ofereix </w:t>
      </w:r>
      <w:r w:rsidR="009C32BB">
        <w:t xml:space="preserve">a Espanya </w:t>
      </w:r>
      <w:r w:rsidRPr="002F3C20">
        <w:t>l’empresa d’automoció Suzuki. En concret, les dades capturades són les diferents versions de cada model, l’acabat i el seu preu. Les dades s’han extret de la pàgina web https://auto.suzuki.es/</w:t>
      </w:r>
      <w:r w:rsidRPr="002F3C20">
        <w:rPr>
          <w:rStyle w:val="hiddengrammarerror"/>
        </w:rPr>
        <w:t xml:space="preserve"> .</w:t>
      </w:r>
    </w:p>
    <w:p w14:paraId="5880A89A" w14:textId="14C40EDA" w:rsidR="0007258B" w:rsidRDefault="0007258B" w:rsidP="00D15CE5">
      <w:r>
        <w:t>Per a l'extracció de les dades d'aquesta pàgina web, s'ha tingut en compte l'arxiu robots.txt</w:t>
      </w:r>
      <w:r w:rsidR="00FF6C52">
        <w:t xml:space="preserve"> (</w:t>
      </w:r>
      <w:hyperlink r:id="rId8" w:history="1">
        <w:r w:rsidR="00FF6C52" w:rsidRPr="001436A8">
          <w:rPr>
            <w:rStyle w:val="Enlla"/>
          </w:rPr>
          <w:t>https://auto.suzuki.es/robots.txt</w:t>
        </w:r>
      </w:hyperlink>
      <w:r w:rsidR="00FF6C52">
        <w:t>)</w:t>
      </w:r>
      <w:r>
        <w:t>, el qual en aquest cas ens indica que no hi ha cap restricció. Encara que l'arxiu haguera esmentat alguna restricció hem de recordar que aquestes són només suggeriments i mai una obligació.</w:t>
      </w:r>
      <w:r w:rsidR="00297C55">
        <w:t xml:space="preserve"> En quant el mapa web per aquesta pàgina web és inexistent</w:t>
      </w:r>
      <w:r w:rsidR="00FF6C52">
        <w:t>.</w:t>
      </w:r>
      <w:r w:rsidR="009C32BB">
        <w:t xml:space="preserve"> </w:t>
      </w:r>
    </w:p>
    <w:p w14:paraId="04FBEECA" w14:textId="77777777" w:rsidR="00297C55" w:rsidRPr="002F3C20" w:rsidRDefault="00297C55" w:rsidP="00D15CE5"/>
    <w:p w14:paraId="20B691AB" w14:textId="06D7C14E" w:rsidR="00D73097" w:rsidRPr="002F3C20" w:rsidRDefault="00D15CE5" w:rsidP="0009605F">
      <w:pPr>
        <w:pStyle w:val="Ttol1"/>
        <w:rPr>
          <w:rFonts w:eastAsia="Calibri"/>
        </w:rPr>
      </w:pPr>
      <w:bookmarkStart w:id="1" w:name="_Toc55410059"/>
      <w:r w:rsidRPr="002F3C20">
        <w:rPr>
          <w:rFonts w:eastAsia="Calibri"/>
        </w:rPr>
        <w:t>Títol</w:t>
      </w:r>
      <w:bookmarkEnd w:id="1"/>
      <w:r w:rsidRPr="002F3C20">
        <w:rPr>
          <w:rFonts w:eastAsia="Calibri"/>
        </w:rPr>
        <w:t xml:space="preserve"> </w:t>
      </w:r>
    </w:p>
    <w:p w14:paraId="124507B4" w14:textId="77777777" w:rsidR="0009605F" w:rsidRPr="002F3C20" w:rsidRDefault="0009605F" w:rsidP="0009605F"/>
    <w:p w14:paraId="18859E2C" w14:textId="2B191CD6" w:rsidR="00D73097" w:rsidRPr="002F3C20" w:rsidRDefault="00D73097">
      <w:r w:rsidRPr="002F3C20">
        <w:t>El títol del nostre data set es</w:t>
      </w:r>
      <w:r w:rsidR="00690C5D" w:rsidRPr="002F3C20">
        <w:rPr>
          <w:b/>
          <w:bCs/>
        </w:rPr>
        <w:t xml:space="preserve"> Models de cotxes Suzuki a Espanya</w:t>
      </w:r>
    </w:p>
    <w:p w14:paraId="48E82A0D" w14:textId="023947A7" w:rsidR="00D15CE5" w:rsidRPr="002F3C20" w:rsidRDefault="00D15CE5"/>
    <w:p w14:paraId="1744DF0E" w14:textId="2BE5A594" w:rsidR="00D15CE5" w:rsidRPr="002F3C20" w:rsidRDefault="00D15CE5" w:rsidP="00D15CE5">
      <w:pPr>
        <w:pStyle w:val="Ttol1"/>
      </w:pPr>
      <w:bookmarkStart w:id="2" w:name="_Toc55410060"/>
      <w:r w:rsidRPr="002F3C20">
        <w:t>Descripció</w:t>
      </w:r>
      <w:bookmarkEnd w:id="2"/>
    </w:p>
    <w:p w14:paraId="73E3505E" w14:textId="70489824" w:rsidR="00125B71" w:rsidRDefault="00125B71" w:rsidP="00125B71"/>
    <w:p w14:paraId="4F4011AF" w14:textId="23748B3E" w:rsidR="00900435" w:rsidRDefault="00900435" w:rsidP="00900435">
      <w:r>
        <w:t xml:space="preserve">Una vegada examinada la web, </w:t>
      </w:r>
      <w:r>
        <w:t xml:space="preserve">hem localitzat les dades </w:t>
      </w:r>
      <w:r>
        <w:t xml:space="preserve">a la pàgina </w:t>
      </w:r>
      <w:hyperlink r:id="rId9" w:history="1">
        <w:r w:rsidRPr="002F3C20">
          <w:rPr>
            <w:rStyle w:val="Enlla"/>
          </w:rPr>
          <w:t>https://auto.suzuki.es/precios</w:t>
        </w:r>
      </w:hyperlink>
    </w:p>
    <w:p w14:paraId="4D1A6C72" w14:textId="67E927A6" w:rsidR="00900435" w:rsidRDefault="00900435">
      <w:r>
        <w:t xml:space="preserve">A continuació, hem analitzat l’estructura per tal de localitzar els elements que </w:t>
      </w:r>
      <w:r w:rsidR="004B31D3">
        <w:t>cercàvem, i que es trobaven en taules, tal com s’explica en el codi Python.</w:t>
      </w:r>
    </w:p>
    <w:p w14:paraId="62A340A9" w14:textId="490E853E" w:rsidR="00690C5D" w:rsidRPr="002F3C20" w:rsidRDefault="008D79BD">
      <w:r w:rsidRPr="002F3C20">
        <w:t>El conjunt de dades extretes com a part d'aquesta pràctica cont</w:t>
      </w:r>
      <w:r w:rsidR="00690C5D" w:rsidRPr="002F3C20">
        <w:t>é</w:t>
      </w:r>
      <w:r w:rsidRPr="002F3C20">
        <w:t xml:space="preserve"> el dia de l'extracció de les dades, el nom, la versió, </w:t>
      </w:r>
      <w:r w:rsidR="00690C5D" w:rsidRPr="002F3C20">
        <w:t xml:space="preserve">l'acabat i el preu dels diferents models de cotxes </w:t>
      </w:r>
      <w:r w:rsidRPr="002F3C20">
        <w:t xml:space="preserve">que la pàgina web https://auto.suzuki.es/ oferta a Espanya. </w:t>
      </w:r>
    </w:p>
    <w:p w14:paraId="615D5526" w14:textId="014C404B" w:rsidR="00D73097" w:rsidRPr="002F3C20" w:rsidRDefault="008D79BD">
      <w:r w:rsidRPr="002F3C20">
        <w:t xml:space="preserve">Per exemple: </w:t>
      </w:r>
      <w:r w:rsidRPr="002F3C20">
        <w:rPr>
          <w:b/>
          <w:bCs/>
        </w:rPr>
        <w:t>02/11/2020 - Nuevo Ignis - 1.2L Mild Hybrid - GLE - 14575 €</w:t>
      </w:r>
    </w:p>
    <w:p w14:paraId="22732A0E" w14:textId="77777777" w:rsidR="004E1E3B" w:rsidRDefault="004E1E3B"/>
    <w:p w14:paraId="0B0492CE" w14:textId="77777777" w:rsidR="004E1E3B" w:rsidRDefault="004E1E3B"/>
    <w:p w14:paraId="680D42CF" w14:textId="77777777" w:rsidR="004E1E3B" w:rsidRDefault="004E1E3B"/>
    <w:p w14:paraId="37E4BEAD" w14:textId="77777777" w:rsidR="004E1E3B" w:rsidRDefault="004E1E3B"/>
    <w:p w14:paraId="3C7DC4C2" w14:textId="77777777" w:rsidR="004E1E3B" w:rsidRDefault="004E1E3B"/>
    <w:p w14:paraId="480DA6BE" w14:textId="77777777" w:rsidR="004E1E3B" w:rsidRDefault="004E1E3B"/>
    <w:p w14:paraId="1C00EBB1" w14:textId="77777777" w:rsidR="004E1E3B" w:rsidRDefault="004E1E3B"/>
    <w:p w14:paraId="4CA45E9B" w14:textId="77777777" w:rsidR="004E1E3B" w:rsidRDefault="004E1E3B"/>
    <w:p w14:paraId="7E11CD83" w14:textId="77777777" w:rsidR="004E1E3B" w:rsidRDefault="004E1E3B"/>
    <w:p w14:paraId="6010DD25" w14:textId="77777777" w:rsidR="004E1E3B" w:rsidRDefault="004E1E3B"/>
    <w:p w14:paraId="72CB480E" w14:textId="77777777" w:rsidR="004E1E3B" w:rsidRDefault="004E1E3B"/>
    <w:p w14:paraId="7D001CFD" w14:textId="0F5FA8FB" w:rsidR="00D15CE5" w:rsidRDefault="00D15CE5"/>
    <w:p w14:paraId="7F6F8320" w14:textId="7B982617" w:rsidR="00917D62" w:rsidRDefault="00917D62" w:rsidP="00917D62">
      <w:pPr>
        <w:pStyle w:val="Ttol1"/>
        <w:rPr>
          <w:rFonts w:eastAsia="ArialMT"/>
        </w:rPr>
      </w:pPr>
      <w:bookmarkStart w:id="3" w:name="_Toc55410061"/>
      <w:r w:rsidRPr="00917D62">
        <w:rPr>
          <w:rFonts w:eastAsia="ArialMT"/>
        </w:rPr>
        <w:t>Representació gràfica</w:t>
      </w:r>
      <w:bookmarkEnd w:id="3"/>
    </w:p>
    <w:p w14:paraId="508C321E" w14:textId="0F08A3AD" w:rsidR="008B70CF" w:rsidRDefault="009C32BB" w:rsidP="008B70CF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97BD47A" wp14:editId="42A4F0B5">
                <wp:simplePos x="0" y="0"/>
                <wp:positionH relativeFrom="column">
                  <wp:posOffset>504825</wp:posOffset>
                </wp:positionH>
                <wp:positionV relativeFrom="paragraph">
                  <wp:posOffset>139065</wp:posOffset>
                </wp:positionV>
                <wp:extent cx="4495800" cy="3362325"/>
                <wp:effectExtent l="0" t="0" r="19050" b="28575"/>
                <wp:wrapNone/>
                <wp:docPr id="6" name="Agrup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800" cy="3362325"/>
                          <a:chOff x="0" y="0"/>
                          <a:chExt cx="4495800" cy="336232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4495800" cy="33623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4475" y="38100"/>
                            <a:ext cx="1173480" cy="574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 descr="A car parked in a parking lo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625" y="561975"/>
                            <a:ext cx="4410075" cy="2710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687398D" id="Agrupa 6" o:spid="_x0000_s1026" style="position:absolute;margin-left:39.75pt;margin-top:10.95pt;width:354pt;height:264.75pt;z-index:-251654144" coordsize="44958,33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">
                <v:rect id="Rectangle 5" o:spid="_x0000_s1027" style="position:absolute;width:44958;height:33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" filled="f" strokecolor="#2f5496 [2404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5144;top:381;width:11735;height:5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">
                  <v:imagedata r:id="rId12" o:title=""/>
                </v:shape>
                <v:shape id="Picture 2" o:spid="_x0000_s1029" type="#_x0000_t75" alt="A car parked in a parking lot&#10;&#10;Description automatically generated" style="position:absolute;left:476;top:5619;width:44101;height:27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">
                  <v:imagedata r:id="rId13" o:title="A car parked in a parking lot&#10;&#10;Description automatically generated"/>
                </v:shape>
              </v:group>
            </w:pict>
          </mc:Fallback>
        </mc:AlternateContent>
      </w:r>
    </w:p>
    <w:p w14:paraId="0803E4C1" w14:textId="4928ED3A" w:rsidR="004E1E3B" w:rsidRDefault="004E1E3B" w:rsidP="008B70CF"/>
    <w:p w14:paraId="6B752E16" w14:textId="789A4734" w:rsidR="004E1E3B" w:rsidRDefault="004E1E3B" w:rsidP="008B70CF"/>
    <w:p w14:paraId="7468533B" w14:textId="65D44828" w:rsidR="008B70CF" w:rsidRDefault="008B70CF" w:rsidP="008B70CF"/>
    <w:p w14:paraId="058DE33A" w14:textId="05E109BB" w:rsidR="008B70CF" w:rsidRDefault="008B70CF" w:rsidP="008B70CF"/>
    <w:p w14:paraId="1A80A73B" w14:textId="68948001" w:rsidR="008B70CF" w:rsidRDefault="008B70CF" w:rsidP="008B70CF"/>
    <w:p w14:paraId="0882152C" w14:textId="28DB3C1C" w:rsidR="008B70CF" w:rsidRDefault="008B70CF" w:rsidP="008B70CF"/>
    <w:p w14:paraId="322B0DED" w14:textId="73776F38" w:rsidR="008B70CF" w:rsidRDefault="008B70CF" w:rsidP="008B70CF"/>
    <w:p w14:paraId="08197C53" w14:textId="48FA7FD0" w:rsidR="008B70CF" w:rsidRDefault="008B70CF" w:rsidP="008B70CF"/>
    <w:p w14:paraId="6D589CA3" w14:textId="2E65D328" w:rsidR="008B70CF" w:rsidRDefault="008B70CF" w:rsidP="008B70CF"/>
    <w:p w14:paraId="5AEEB794" w14:textId="720F67B5" w:rsidR="008B70CF" w:rsidRDefault="008B70CF" w:rsidP="008B70CF"/>
    <w:p w14:paraId="56CEF634" w14:textId="77EDC295" w:rsidR="008B70CF" w:rsidRDefault="008B70CF" w:rsidP="008B70CF"/>
    <w:p w14:paraId="7F71195D" w14:textId="1A8443AE" w:rsidR="008B70CF" w:rsidRDefault="008B70CF" w:rsidP="008B70CF"/>
    <w:p w14:paraId="1A34BAEA" w14:textId="285A458E" w:rsidR="008B70CF" w:rsidRPr="008B70CF" w:rsidRDefault="008B70CF" w:rsidP="008B70CF"/>
    <w:p w14:paraId="1121476E" w14:textId="63D90D2E" w:rsidR="00D15CE5" w:rsidRPr="002F3C20" w:rsidRDefault="00D15CE5" w:rsidP="00D15CE5">
      <w:pPr>
        <w:pStyle w:val="Ttol1"/>
      </w:pPr>
      <w:bookmarkStart w:id="4" w:name="_Toc55410062"/>
      <w:r w:rsidRPr="002F3C20">
        <w:t>Contingut</w:t>
      </w:r>
      <w:bookmarkEnd w:id="4"/>
    </w:p>
    <w:p w14:paraId="54546BBA" w14:textId="45B59DCE" w:rsidR="0033644A" w:rsidRPr="002F3C20" w:rsidRDefault="0033644A" w:rsidP="0033644A"/>
    <w:p w14:paraId="6373BC81" w14:textId="15D2C060" w:rsidR="0033644A" w:rsidRPr="002F3C20" w:rsidRDefault="0033644A" w:rsidP="0033644A">
      <w:r w:rsidRPr="002F3C20">
        <w:t>Per a cada model de cotxe es recullen les següents característiques:</w:t>
      </w:r>
    </w:p>
    <w:p w14:paraId="5028CBDF" w14:textId="77777777" w:rsidR="00862E3E" w:rsidRPr="002F3C20" w:rsidRDefault="00862E3E" w:rsidP="00862E3E">
      <w:pPr>
        <w:pStyle w:val="Pargrafdellista"/>
        <w:numPr>
          <w:ilvl w:val="0"/>
          <w:numId w:val="2"/>
        </w:numPr>
      </w:pPr>
      <w:r w:rsidRPr="002F3C20">
        <w:t xml:space="preserve">Nom i versió: El nom i la versió del cotxe </w:t>
      </w:r>
    </w:p>
    <w:p w14:paraId="70CCE609" w14:textId="77777777" w:rsidR="00862E3E" w:rsidRPr="002F3C20" w:rsidRDefault="00862E3E" w:rsidP="00862E3E">
      <w:pPr>
        <w:pStyle w:val="Pargrafdellista"/>
        <w:numPr>
          <w:ilvl w:val="0"/>
          <w:numId w:val="2"/>
        </w:numPr>
      </w:pPr>
      <w:r w:rsidRPr="002F3C20">
        <w:t>Acabat: El conjunt de complements. Per exemple GLE,GLX o SPORT</w:t>
      </w:r>
    </w:p>
    <w:p w14:paraId="3F8106A6" w14:textId="77777777" w:rsidR="00862E3E" w:rsidRPr="002F3C20" w:rsidRDefault="00862E3E" w:rsidP="00862E3E">
      <w:pPr>
        <w:pStyle w:val="Pargrafdellista"/>
        <w:numPr>
          <w:ilvl w:val="0"/>
          <w:numId w:val="2"/>
        </w:numPr>
      </w:pPr>
      <w:r w:rsidRPr="002F3C20">
        <w:t>Preu: El preu del cotxe, o alguna etiqueta promocional</w:t>
      </w:r>
    </w:p>
    <w:p w14:paraId="53E8DB41" w14:textId="77777777" w:rsidR="00862E3E" w:rsidRPr="002F3C20" w:rsidRDefault="00862E3E" w:rsidP="00862E3E">
      <w:pPr>
        <w:pStyle w:val="Pargrafdellista"/>
        <w:numPr>
          <w:ilvl w:val="0"/>
          <w:numId w:val="2"/>
        </w:numPr>
      </w:pPr>
      <w:r w:rsidRPr="002F3C20">
        <w:t>Data d’extracció: el dia en que s’han capturat les dades, en format dd/mm/aaaa</w:t>
      </w:r>
    </w:p>
    <w:p w14:paraId="2A9AD670" w14:textId="72C0F916" w:rsidR="00D15CE5" w:rsidRPr="002F3C20" w:rsidRDefault="00D15CE5"/>
    <w:p w14:paraId="7020BF9E" w14:textId="37A18F8D" w:rsidR="00083C06" w:rsidRPr="002F3C20" w:rsidRDefault="00083C06">
      <w:r w:rsidRPr="002F3C20">
        <w:t xml:space="preserve">Els autors de la pagina web </w:t>
      </w:r>
      <w:hyperlink r:id="rId14" w:history="1">
        <w:r w:rsidRPr="002F3C20">
          <w:rPr>
            <w:rStyle w:val="Enlla"/>
          </w:rPr>
          <w:t>https://auto.suzuki.es/precios</w:t>
        </w:r>
      </w:hyperlink>
      <w:r w:rsidRPr="002F3C20">
        <w:t xml:space="preserve"> no guarden la informació dels preus dels cotxes en el passat així que tant sols es pot accedir a la informació del present. Aquestes dades son utilitzades a les pagines web de tots els concessionaris</w:t>
      </w:r>
      <w:r w:rsidR="000D4059" w:rsidRPr="002F3C20">
        <w:t xml:space="preserve"> Suzuki</w:t>
      </w:r>
      <w:r w:rsidRPr="002F3C20">
        <w:t xml:space="preserve"> d’Espanya.</w:t>
      </w:r>
    </w:p>
    <w:p w14:paraId="014BA210" w14:textId="77777777" w:rsidR="002F3C20" w:rsidRPr="002F3C20" w:rsidRDefault="002F3C20"/>
    <w:p w14:paraId="73E29B5F" w14:textId="1501FB21" w:rsidR="00D15CE5" w:rsidRPr="002F3C20" w:rsidRDefault="00D15CE5" w:rsidP="00D15CE5">
      <w:pPr>
        <w:pStyle w:val="Ttol1"/>
        <w:rPr>
          <w:rFonts w:eastAsia="Calibri"/>
        </w:rPr>
      </w:pPr>
      <w:bookmarkStart w:id="5" w:name="_Toc55410063"/>
      <w:r w:rsidRPr="002F3C20">
        <w:lastRenderedPageBreak/>
        <w:t>Agraïments</w:t>
      </w:r>
      <w:bookmarkEnd w:id="5"/>
    </w:p>
    <w:p w14:paraId="7FF84E59" w14:textId="5A14B1ED" w:rsidR="00D15CE5" w:rsidRPr="002F3C20" w:rsidRDefault="00D15CE5"/>
    <w:p w14:paraId="5BE87930" w14:textId="7E65F7A7" w:rsidR="00862E3E" w:rsidRPr="002F3C20" w:rsidRDefault="00862E3E" w:rsidP="00862E3E">
      <w:r w:rsidRPr="002F3C20">
        <w:t xml:space="preserve">Les dades han sigut recol·lectades de la pàgina web </w:t>
      </w:r>
      <w:hyperlink r:id="rId15" w:history="1">
        <w:r w:rsidRPr="002F3C20">
          <w:rPr>
            <w:rStyle w:val="Enlla"/>
          </w:rPr>
          <w:t>https://auto.suzuki.es/</w:t>
        </w:r>
      </w:hyperlink>
      <w:r w:rsidRPr="002F3C20">
        <w:t xml:space="preserve"> . Per això, s’ha utilitzat el llenguatge de programació Python i les tècniques de Web Scraping per a extreure la informació que es trobava a les pagines HTML. </w:t>
      </w:r>
    </w:p>
    <w:p w14:paraId="007E187C" w14:textId="77777777" w:rsidR="00862E3E" w:rsidRPr="002F3C20" w:rsidRDefault="00862E3E" w:rsidP="00862E3E">
      <w:r w:rsidRPr="002F3C20">
        <w:t xml:space="preserve">Suzuki </w:t>
      </w:r>
      <w:hyperlink r:id="rId16" w:history="1">
        <w:r w:rsidRPr="002F3C20">
          <w:rPr>
            <w:rStyle w:val="Enlla"/>
          </w:rPr>
          <w:t>http://www.suzuki.com/</w:t>
        </w:r>
      </w:hyperlink>
      <w:r w:rsidRPr="002F3C20">
        <w:t xml:space="preserve"> és una companyia japonesa d’abast mundial que fabrica diferents tipus de vehicles. Té tres grans divisions: </w:t>
      </w:r>
    </w:p>
    <w:p w14:paraId="007DEBB2" w14:textId="77777777" w:rsidR="00862E3E" w:rsidRPr="002F3C20" w:rsidRDefault="00862E3E" w:rsidP="00862E3E">
      <w:pPr>
        <w:pStyle w:val="Pargrafdellista"/>
        <w:numPr>
          <w:ilvl w:val="0"/>
          <w:numId w:val="3"/>
        </w:numPr>
      </w:pPr>
      <w:r w:rsidRPr="002F3C20">
        <w:t>Motocicletes, scooters i ATV (quads)</w:t>
      </w:r>
    </w:p>
    <w:p w14:paraId="79C7CA4D" w14:textId="77777777" w:rsidR="00862E3E" w:rsidRPr="002F3C20" w:rsidRDefault="00862E3E" w:rsidP="00862E3E">
      <w:pPr>
        <w:pStyle w:val="Pargrafdellista"/>
        <w:numPr>
          <w:ilvl w:val="0"/>
          <w:numId w:val="3"/>
        </w:numPr>
      </w:pPr>
      <w:r w:rsidRPr="002F3C20">
        <w:t>Motors per embarcacions</w:t>
      </w:r>
    </w:p>
    <w:p w14:paraId="00A8F1FC" w14:textId="77777777" w:rsidR="00862E3E" w:rsidRPr="002F3C20" w:rsidRDefault="00862E3E" w:rsidP="00862E3E">
      <w:pPr>
        <w:pStyle w:val="Pargrafdellista"/>
        <w:numPr>
          <w:ilvl w:val="0"/>
          <w:numId w:val="3"/>
        </w:numPr>
      </w:pPr>
      <w:r w:rsidRPr="002F3C20">
        <w:t>Automòbils</w:t>
      </w:r>
    </w:p>
    <w:p w14:paraId="6DD28C2C" w14:textId="77777777" w:rsidR="004B31D3" w:rsidRDefault="00862E3E" w:rsidP="00862E3E">
      <w:r w:rsidRPr="002F3C20">
        <w:t>En aquest treball ens hem centrat en la divisió d’automòbils i concretament en la delegació a Espanya. Comparant amb les webs d’altres indrets, hem vist que Suzuki ofereix en cada país models diferents, amb uns acabat específics, adequats a la cultura i els gustos del consumidor del país. Això determina les preferències respecte els models oferts per part dels compradors.</w:t>
      </w:r>
      <w:r w:rsidR="004B31D3">
        <w:t xml:space="preserve"> </w:t>
      </w:r>
    </w:p>
    <w:p w14:paraId="6C57FB07" w14:textId="20CC0508" w:rsidR="00862E3E" w:rsidRDefault="004B31D3" w:rsidP="00862E3E">
      <w:r>
        <w:t>Una de les característiques pròpies de Suzuki és que té una política de preus transparent. Això vol dir, que publica els preus dels seus vehicles, a diferència d’altres marques en que els preus no són públics i cal fer una petició per rebre una oferta amb el preu del model concret sol·licitat.</w:t>
      </w:r>
    </w:p>
    <w:p w14:paraId="66B66182" w14:textId="77777777" w:rsidR="002F3C20" w:rsidRPr="002F3C20" w:rsidRDefault="002F3C20" w:rsidP="00862E3E"/>
    <w:p w14:paraId="384ABFC1" w14:textId="21AB9712" w:rsidR="009D46A5" w:rsidRPr="002F3C20" w:rsidRDefault="009D46A5" w:rsidP="009D46A5">
      <w:pPr>
        <w:pStyle w:val="Ttol1"/>
        <w:rPr>
          <w:rFonts w:eastAsia="Calibri"/>
        </w:rPr>
      </w:pPr>
      <w:bookmarkStart w:id="6" w:name="_Toc55410064"/>
      <w:r w:rsidRPr="002F3C20">
        <w:t>Inspiració</w:t>
      </w:r>
      <w:bookmarkEnd w:id="6"/>
    </w:p>
    <w:p w14:paraId="5BD7D998" w14:textId="77777777" w:rsidR="00862E3E" w:rsidRPr="002F3C20" w:rsidRDefault="00862E3E" w:rsidP="00862E3E"/>
    <w:p w14:paraId="6D8E8866" w14:textId="29BE91BA" w:rsidR="00862E3E" w:rsidRPr="002F3C20" w:rsidRDefault="00862E3E" w:rsidP="00862E3E">
      <w:r w:rsidRPr="002F3C20">
        <w:t xml:space="preserve">Creiem que </w:t>
      </w:r>
      <w:r w:rsidR="004B31D3">
        <w:t>la</w:t>
      </w:r>
      <w:r w:rsidRPr="002F3C20">
        <w:t xml:space="preserve"> informació </w:t>
      </w:r>
      <w:r w:rsidR="004B31D3">
        <w:t xml:space="preserve">capturada </w:t>
      </w:r>
      <w:r w:rsidRPr="002F3C20">
        <w:t>pot ajudar a fer un seguiment dels preus i els models que ofereix Suzuki per un particular que estigui interessat en adquirir un vehicle. De fet es podria fer amb d’altres marques per tal de fer comparatives</w:t>
      </w:r>
      <w:r w:rsidR="004B31D3">
        <w:t>, encara que, com hem assenyalat abans, moltes no ofereixen els preus públicament.</w:t>
      </w:r>
    </w:p>
    <w:p w14:paraId="101396BC" w14:textId="1C5838DC" w:rsidR="00862E3E" w:rsidRPr="002F3C20" w:rsidRDefault="00862E3E" w:rsidP="00862E3E">
      <w:r w:rsidRPr="002F3C20">
        <w:t>També podria ser recol·lectada amb altres objectius diferents a l’acadèmic</w:t>
      </w:r>
      <w:r w:rsidR="004B31D3">
        <w:t xml:space="preserve"> o personal</w:t>
      </w:r>
      <w:r w:rsidRPr="002F3C20">
        <w:t xml:space="preserve">. Per exemple, podríem plantejar el següent cas hipotètic: La Fiat, una competidora directa de Suzuki, busca extreure aquestes dades de forma automàtica de la web per tal de decidir quins preus aplicar als seus propis models i així oferir models de cotxes similars al mateix preu </w:t>
      </w:r>
      <w:r w:rsidR="004B31D3">
        <w:t xml:space="preserve">o inferior al </w:t>
      </w:r>
      <w:r w:rsidRPr="002F3C20">
        <w:t xml:space="preserve">que </w:t>
      </w:r>
      <w:r w:rsidR="004B31D3">
        <w:t xml:space="preserve">ofereix </w:t>
      </w:r>
      <w:r w:rsidRPr="002F3C20">
        <w:t xml:space="preserve">Suzuki a </w:t>
      </w:r>
      <w:r w:rsidRPr="002F3C20">
        <w:rPr>
          <w:rStyle w:val="hiddenspellerror"/>
        </w:rPr>
        <w:t>Espanya</w:t>
      </w:r>
      <w:r w:rsidRPr="002F3C20">
        <w:t>.</w:t>
      </w:r>
    </w:p>
    <w:p w14:paraId="5A8A7081" w14:textId="5ED49EAD" w:rsidR="00862E3E" w:rsidRPr="002F3C20" w:rsidRDefault="004B31D3" w:rsidP="00862E3E">
      <w:r>
        <w:t>Creiem que a</w:t>
      </w:r>
      <w:r w:rsidR="00862E3E" w:rsidRPr="002F3C20">
        <w:t>quest tipus de da</w:t>
      </w:r>
      <w:r>
        <w:t>d</w:t>
      </w:r>
      <w:r w:rsidR="00862E3E" w:rsidRPr="002F3C20">
        <w:t>a és molt interessant, ja que està relacionada amb un mercat de productes</w:t>
      </w:r>
      <w:r>
        <w:t>, els cotxes,</w:t>
      </w:r>
      <w:r w:rsidR="00862E3E" w:rsidRPr="002F3C20">
        <w:t xml:space="preserve"> que no es compren diàriament, i pot resultar difícil per als compradors informar-se o identificar les pujades i baixades dels preus. El codi creat podria ser utilitzat per a, de manera  automàtica, extr</w:t>
      </w:r>
      <w:r>
        <w:t>e</w:t>
      </w:r>
      <w:r w:rsidR="00862E3E" w:rsidRPr="002F3C20">
        <w:t>ure les dades</w:t>
      </w:r>
      <w:r>
        <w:t>,</w:t>
      </w:r>
      <w:r w:rsidR="00862E3E" w:rsidRPr="002F3C20">
        <w:t xml:space="preserve"> dia a dia</w:t>
      </w:r>
      <w:r>
        <w:t>,</w:t>
      </w:r>
      <w:r w:rsidR="00862E3E" w:rsidRPr="002F3C20">
        <w:t xml:space="preserve"> durant tot un any i realitzar després un anàlisi de la variació dels preus de cada model. Això podria ser interessant també</w:t>
      </w:r>
      <w:r>
        <w:t>, tal com hem comentat.</w:t>
      </w:r>
      <w:r w:rsidR="00862E3E" w:rsidRPr="002F3C20">
        <w:t xml:space="preserve"> per a les empreses competidores de Suzuki.</w:t>
      </w:r>
    </w:p>
    <w:p w14:paraId="75073F7C" w14:textId="1DD83EF9" w:rsidR="004B31D3" w:rsidRDefault="004B31D3">
      <w:r>
        <w:br w:type="page"/>
      </w:r>
    </w:p>
    <w:p w14:paraId="3F79A06D" w14:textId="5E33F4C2" w:rsidR="009D46A5" w:rsidRPr="002F3C20" w:rsidRDefault="009D46A5" w:rsidP="009D46A5">
      <w:pPr>
        <w:pStyle w:val="Ttol1"/>
      </w:pPr>
      <w:bookmarkStart w:id="7" w:name="_Toc55410065"/>
      <w:r w:rsidRPr="002F3C20">
        <w:lastRenderedPageBreak/>
        <w:t>Llicència</w:t>
      </w:r>
      <w:bookmarkEnd w:id="7"/>
      <w:r w:rsidRPr="002F3C20">
        <w:rPr>
          <w:rFonts w:eastAsia="Calibri"/>
        </w:rPr>
        <w:t xml:space="preserve"> </w:t>
      </w:r>
    </w:p>
    <w:p w14:paraId="5F90990E" w14:textId="21B83AC2" w:rsidR="00C0036B" w:rsidRPr="002F3C20" w:rsidRDefault="00C0036B" w:rsidP="00C0036B"/>
    <w:p w14:paraId="33B2F7B9" w14:textId="028E1DCD" w:rsidR="00C0036B" w:rsidRPr="002F3C20" w:rsidRDefault="00C0036B" w:rsidP="00C0036B">
      <w:r w:rsidRPr="002F3C20">
        <w:t xml:space="preserve">La llicencia escollida per a la publicació d’aquest conjunt de dades es </w:t>
      </w:r>
      <w:r w:rsidRPr="002F3C20">
        <w:rPr>
          <w:b/>
          <w:bCs/>
        </w:rPr>
        <w:t>CC BY-SA 4.0</w:t>
      </w:r>
      <w:r w:rsidRPr="002F3C20">
        <w:t xml:space="preserve"> </w:t>
      </w:r>
      <w:r w:rsidRPr="002F3C20">
        <w:rPr>
          <w:b/>
          <w:bCs/>
        </w:rPr>
        <w:t xml:space="preserve">License. </w:t>
      </w:r>
      <w:r w:rsidRPr="002F3C20">
        <w:t>Aquesta permet el següent:</w:t>
      </w:r>
    </w:p>
    <w:p w14:paraId="0BF97D39" w14:textId="77777777" w:rsidR="00A06D6A" w:rsidRPr="00A06D6A" w:rsidRDefault="00A06D6A" w:rsidP="00A06D6A">
      <w:pPr>
        <w:rPr>
          <w:lang w:val="es-ES"/>
        </w:rPr>
      </w:pPr>
      <w:r w:rsidRPr="00A06D6A">
        <w:rPr>
          <w:b/>
          <w:bCs/>
        </w:rPr>
        <w:t xml:space="preserve">Compartir — </w:t>
      </w:r>
      <w:r w:rsidRPr="00A06D6A">
        <w:t>L'usuari pot copiar i redistribuir el material en qualsevol medi o format.</w:t>
      </w:r>
    </w:p>
    <w:p w14:paraId="7D45A18F" w14:textId="77777777" w:rsidR="00A06D6A" w:rsidRPr="00A06D6A" w:rsidRDefault="00A06D6A" w:rsidP="00A06D6A">
      <w:pPr>
        <w:rPr>
          <w:b/>
          <w:bCs/>
          <w:lang w:val="es-ES"/>
        </w:rPr>
      </w:pPr>
      <w:r w:rsidRPr="00A06D6A">
        <w:rPr>
          <w:b/>
          <w:bCs/>
        </w:rPr>
        <w:t xml:space="preserve">Adaptar — </w:t>
      </w:r>
      <w:r w:rsidRPr="00A06D6A">
        <w:t>L'usuari pot remesclar, transformar, i utilitzar al material per a qualsevol propòsit, fins i tot comercialment.</w:t>
      </w:r>
    </w:p>
    <w:p w14:paraId="7353F171" w14:textId="77777777" w:rsidR="00A06D6A" w:rsidRPr="00A06D6A" w:rsidRDefault="00A06D6A" w:rsidP="00A06D6A">
      <w:pPr>
        <w:rPr>
          <w:lang w:val="es-ES"/>
        </w:rPr>
      </w:pPr>
      <w:r w:rsidRPr="00A06D6A">
        <w:t>Sempre i quan es compleixen les següents condicions:</w:t>
      </w:r>
    </w:p>
    <w:p w14:paraId="76627E0C" w14:textId="018E34D4" w:rsidR="00A06D6A" w:rsidRPr="00A06D6A" w:rsidRDefault="00A06D6A" w:rsidP="00A06D6A">
      <w:pPr>
        <w:rPr>
          <w:b/>
          <w:bCs/>
          <w:lang w:val="es-ES"/>
        </w:rPr>
      </w:pPr>
      <w:r w:rsidRPr="00A06D6A">
        <w:rPr>
          <w:b/>
          <w:bCs/>
        </w:rPr>
        <w:t xml:space="preserve">Atribució — </w:t>
      </w:r>
      <w:r w:rsidRPr="00A06D6A">
        <w:t>L'usuari ha de donar crèdit apropiat, proporcionar un nexe a la llicència, i indicar si algun canvi va a  ser realitzat. Lo anterior pot ser fet de qualsevol manera raonable, però no en una manera que suggereixi que el l</w:t>
      </w:r>
      <w:r w:rsidR="009C32BB">
        <w:t>licenciador</w:t>
      </w:r>
      <w:r w:rsidRPr="00A06D6A">
        <w:t xml:space="preserve"> aprova a l'usuari o el seu ús.</w:t>
      </w:r>
    </w:p>
    <w:p w14:paraId="3B8A9842" w14:textId="77777777" w:rsidR="00A06D6A" w:rsidRPr="00A06D6A" w:rsidRDefault="00A06D6A" w:rsidP="00A06D6A">
      <w:pPr>
        <w:rPr>
          <w:b/>
          <w:bCs/>
          <w:lang w:val="es-ES"/>
        </w:rPr>
      </w:pPr>
      <w:r w:rsidRPr="00A06D6A">
        <w:rPr>
          <w:b/>
          <w:bCs/>
        </w:rPr>
        <w:t xml:space="preserve">Compartir — </w:t>
      </w:r>
      <w:r w:rsidRPr="00A06D6A">
        <w:t>Si l'usuari remescla, transforma  o utilitza al material per a qualsevol propòsit, ell/ella deu distribuir les seus contribucions sota la mateixa llicència com el primigeni.</w:t>
      </w:r>
    </w:p>
    <w:p w14:paraId="4EFFE63B" w14:textId="6DB7CCAB" w:rsidR="00A06D6A" w:rsidRPr="00A06D6A" w:rsidRDefault="00A06D6A" w:rsidP="00A06D6A">
      <w:pPr>
        <w:rPr>
          <w:b/>
          <w:bCs/>
          <w:lang w:val="es-ES"/>
        </w:rPr>
      </w:pPr>
      <w:r w:rsidRPr="00A06D6A">
        <w:rPr>
          <w:b/>
          <w:bCs/>
        </w:rPr>
        <w:t xml:space="preserve">Cap restricció addicional </w:t>
      </w:r>
      <w:r w:rsidRPr="00A06D6A">
        <w:t>— L'usuari no pot aplicar termes legals o mesures tecnològiques que legalment restringeixen altres de fer qualsevol cosa que els permisos de llicència perm</w:t>
      </w:r>
      <w:r w:rsidR="009C32BB">
        <w:t>e</w:t>
      </w:r>
      <w:r w:rsidRPr="00A06D6A">
        <w:t>t</w:t>
      </w:r>
      <w:r w:rsidR="009C32BB">
        <w:t>in</w:t>
      </w:r>
      <w:r w:rsidRPr="00A06D6A">
        <w:t>.</w:t>
      </w:r>
    </w:p>
    <w:p w14:paraId="1F858966" w14:textId="77777777" w:rsidR="004D7FAA" w:rsidRPr="002F3C20" w:rsidRDefault="004D7FAA" w:rsidP="004D7FAA">
      <w:r w:rsidRPr="002F3C20">
        <w:t>Donat que estem fent un treball acadèmic, aquest llicència dona llibertat per utilitzar el codi, sempre que no sigui amb finalitats comercials, i que es reconegui els autors. Així mateix, l’obra resultant ha d’estar sotmesa a la mateixa llicència que l’original.</w:t>
      </w:r>
    </w:p>
    <w:p w14:paraId="7EBC20E9" w14:textId="77777777" w:rsidR="00BA3CE8" w:rsidRPr="002F3C20" w:rsidRDefault="00BA3CE8" w:rsidP="009D46A5"/>
    <w:p w14:paraId="26F84B2A" w14:textId="6FEAEA2E" w:rsidR="009D46A5" w:rsidRPr="002F3C20" w:rsidRDefault="009D46A5" w:rsidP="00564110">
      <w:pPr>
        <w:pStyle w:val="Ttol1"/>
        <w:rPr>
          <w:rFonts w:eastAsia="Calibri"/>
        </w:rPr>
      </w:pPr>
      <w:bookmarkStart w:id="8" w:name="_Toc55410066"/>
      <w:r w:rsidRPr="002F3C20">
        <w:t>Codi</w:t>
      </w:r>
      <w:bookmarkEnd w:id="8"/>
      <w:r w:rsidRPr="002F3C20">
        <w:rPr>
          <w:rFonts w:eastAsia="Calibri"/>
        </w:rPr>
        <w:t xml:space="preserve"> </w:t>
      </w:r>
    </w:p>
    <w:p w14:paraId="2226D3CF" w14:textId="77777777" w:rsidR="00564110" w:rsidRPr="002F3C20" w:rsidRDefault="00564110" w:rsidP="00564110"/>
    <w:p w14:paraId="0A8290DC" w14:textId="0D0F0874" w:rsidR="009D46A5" w:rsidRPr="002F3C20" w:rsidRDefault="00812C1D">
      <w:r w:rsidRPr="002F3C20">
        <w:t>Enllaç per accedir al repositor</w:t>
      </w:r>
      <w:r w:rsidR="00900435">
        <w:t>i</w:t>
      </w:r>
      <w:r w:rsidRPr="002F3C20">
        <w:t xml:space="preserve"> en GitHub: </w:t>
      </w:r>
      <w:hyperlink r:id="rId17" w:history="1">
        <w:r w:rsidRPr="002F3C20">
          <w:rPr>
            <w:rStyle w:val="Enlla"/>
          </w:rPr>
          <w:t>https://github.com/aitorf94/Web-scraping</w:t>
        </w:r>
      </w:hyperlink>
      <w:r w:rsidRPr="002F3C20">
        <w:t xml:space="preserve"> .</w:t>
      </w:r>
    </w:p>
    <w:p w14:paraId="4FFF89A0" w14:textId="7998D792" w:rsidR="009D46A5" w:rsidRPr="002F3C20" w:rsidRDefault="009D46A5" w:rsidP="009D46A5">
      <w:pPr>
        <w:pStyle w:val="Ttol1"/>
      </w:pPr>
      <w:bookmarkStart w:id="9" w:name="_Toc55410067"/>
      <w:r w:rsidRPr="002F3C20">
        <w:t>Dataset</w:t>
      </w:r>
      <w:bookmarkEnd w:id="9"/>
      <w:r w:rsidRPr="002F3C20">
        <w:rPr>
          <w:rFonts w:eastAsia="Calibri"/>
        </w:rPr>
        <w:t xml:space="preserve"> </w:t>
      </w:r>
    </w:p>
    <w:p w14:paraId="5C42E652" w14:textId="1B23176E" w:rsidR="009D46A5" w:rsidRPr="002F3C20" w:rsidRDefault="009D46A5" w:rsidP="009D46A5"/>
    <w:p w14:paraId="1DAD7513" w14:textId="590C9480" w:rsidR="009D46A5" w:rsidRDefault="00812C1D" w:rsidP="009D46A5">
      <w:pPr>
        <w:rPr>
          <w:b/>
          <w:bCs/>
          <w:lang w:val="en-GB"/>
        </w:rPr>
      </w:pPr>
      <w:r w:rsidRPr="002F3C20">
        <w:t xml:space="preserve">Enllaç per accedir al data set en format CSV a Zenodo: </w:t>
      </w:r>
      <w:hyperlink r:id="rId18" w:history="1">
        <w:r w:rsidR="00083616" w:rsidRPr="006F3C55">
          <w:rPr>
            <w:rStyle w:val="Enlla"/>
            <w:b/>
            <w:bCs/>
            <w:lang w:val="en-GB"/>
          </w:rPr>
          <w:t>https://doi.org/10.5281/zenodo.4141952</w:t>
        </w:r>
      </w:hyperlink>
    </w:p>
    <w:p w14:paraId="52A9C8E4" w14:textId="77777777" w:rsidR="00083616" w:rsidRPr="00083616" w:rsidRDefault="00083616" w:rsidP="009D46A5">
      <w:pPr>
        <w:rPr>
          <w:b/>
          <w:bCs/>
          <w:lang w:val="en-GB"/>
        </w:rPr>
      </w:pPr>
    </w:p>
    <w:p w14:paraId="43A8BD04" w14:textId="19B042A7" w:rsidR="009D46A5" w:rsidRPr="002F3C20" w:rsidRDefault="009D46A5" w:rsidP="009D46A5">
      <w:pPr>
        <w:pStyle w:val="Ttol1"/>
        <w:rPr>
          <w:rFonts w:eastAsia="Calibri"/>
        </w:rPr>
      </w:pPr>
      <w:bookmarkStart w:id="10" w:name="_Toc55410068"/>
      <w:r w:rsidRPr="002F3C20">
        <w:t>Contribucions</w:t>
      </w:r>
      <w:bookmarkEnd w:id="10"/>
      <w:r w:rsidRPr="002F3C20">
        <w:rPr>
          <w:rFonts w:eastAsia="Calibri"/>
        </w:rPr>
        <w:t xml:space="preserve"> </w:t>
      </w:r>
    </w:p>
    <w:p w14:paraId="19FBFF53" w14:textId="737EC32E" w:rsidR="009D46A5" w:rsidRPr="002F3C20" w:rsidRDefault="009D46A5" w:rsidP="009D46A5"/>
    <w:tbl>
      <w:tblPr>
        <w:tblStyle w:val="Taulaambq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7241B" w:rsidRPr="002F3C20" w14:paraId="658D3A93" w14:textId="77777777" w:rsidTr="00A7241B">
        <w:tc>
          <w:tcPr>
            <w:tcW w:w="4508" w:type="dxa"/>
            <w:shd w:val="clear" w:color="auto" w:fill="B4C6E7" w:themeFill="accent1" w:themeFillTint="66"/>
          </w:tcPr>
          <w:p w14:paraId="14D03158" w14:textId="762466D5" w:rsidR="00A7241B" w:rsidRPr="002F3C20" w:rsidRDefault="00A7241B" w:rsidP="00A7241B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2F3C20">
              <w:rPr>
                <w:b/>
                <w:bCs/>
                <w:color w:val="1F3864" w:themeColor="accent1" w:themeShade="80"/>
              </w:rPr>
              <w:t>Contribucions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1201AE6D" w14:textId="6D89F169" w:rsidR="00A7241B" w:rsidRPr="002F3C20" w:rsidRDefault="00A7241B" w:rsidP="00A7241B">
            <w:pPr>
              <w:jc w:val="center"/>
              <w:rPr>
                <w:b/>
                <w:bCs/>
                <w:color w:val="1F3864" w:themeColor="accent1" w:themeShade="80"/>
              </w:rPr>
            </w:pPr>
            <w:r w:rsidRPr="002F3C20">
              <w:rPr>
                <w:b/>
                <w:bCs/>
                <w:color w:val="1F3864" w:themeColor="accent1" w:themeShade="80"/>
              </w:rPr>
              <w:t>Signa</w:t>
            </w:r>
          </w:p>
        </w:tc>
      </w:tr>
      <w:tr w:rsidR="00A7241B" w:rsidRPr="002F3C20" w14:paraId="45FC82E1" w14:textId="77777777" w:rsidTr="00A7241B">
        <w:tc>
          <w:tcPr>
            <w:tcW w:w="4508" w:type="dxa"/>
          </w:tcPr>
          <w:p w14:paraId="760D1555" w14:textId="2662E615" w:rsidR="00A7241B" w:rsidRPr="002F3C20" w:rsidRDefault="00A7241B" w:rsidP="00A7241B">
            <w:pPr>
              <w:jc w:val="center"/>
            </w:pPr>
            <w:r w:rsidRPr="002F3C20">
              <w:t>Recerca prèvia</w:t>
            </w:r>
          </w:p>
        </w:tc>
        <w:tc>
          <w:tcPr>
            <w:tcW w:w="4508" w:type="dxa"/>
          </w:tcPr>
          <w:p w14:paraId="6EF84859" w14:textId="41AAAEA8" w:rsidR="00A7241B" w:rsidRPr="002F3C20" w:rsidRDefault="00425D06" w:rsidP="00A7241B">
            <w:pPr>
              <w:jc w:val="center"/>
            </w:pPr>
            <w:r w:rsidRPr="002F3C20">
              <w:t>Alonso Lopez Vicente i Aitor Ferrus Blasco</w:t>
            </w:r>
          </w:p>
        </w:tc>
      </w:tr>
      <w:tr w:rsidR="00425D06" w:rsidRPr="002F3C20" w14:paraId="5438F436" w14:textId="77777777" w:rsidTr="00A7241B">
        <w:tc>
          <w:tcPr>
            <w:tcW w:w="4508" w:type="dxa"/>
          </w:tcPr>
          <w:p w14:paraId="7B027BEB" w14:textId="55B614FB" w:rsidR="00425D06" w:rsidRPr="002F3C20" w:rsidRDefault="00425D06" w:rsidP="00425D06">
            <w:pPr>
              <w:jc w:val="center"/>
            </w:pPr>
            <w:r w:rsidRPr="002F3C20">
              <w:t>Redacció de les respostes</w:t>
            </w:r>
          </w:p>
        </w:tc>
        <w:tc>
          <w:tcPr>
            <w:tcW w:w="4508" w:type="dxa"/>
          </w:tcPr>
          <w:p w14:paraId="2958F197" w14:textId="4628C5DC" w:rsidR="00425D06" w:rsidRPr="002F3C20" w:rsidRDefault="00425D06" w:rsidP="00425D06">
            <w:pPr>
              <w:jc w:val="center"/>
            </w:pPr>
            <w:r w:rsidRPr="002F3C20">
              <w:t>Alonso Lopez Vicente i Aitor Ferrus Blasco</w:t>
            </w:r>
          </w:p>
        </w:tc>
      </w:tr>
      <w:tr w:rsidR="00425D06" w:rsidRPr="002F3C20" w14:paraId="5B7251EE" w14:textId="77777777" w:rsidTr="00A7241B">
        <w:tc>
          <w:tcPr>
            <w:tcW w:w="4508" w:type="dxa"/>
          </w:tcPr>
          <w:p w14:paraId="0335D805" w14:textId="3CBFB4EA" w:rsidR="00425D06" w:rsidRPr="002F3C20" w:rsidRDefault="00425D06" w:rsidP="00425D06">
            <w:pPr>
              <w:jc w:val="center"/>
            </w:pPr>
            <w:r w:rsidRPr="002F3C20">
              <w:t>Desenvolupament codi</w:t>
            </w:r>
          </w:p>
        </w:tc>
        <w:tc>
          <w:tcPr>
            <w:tcW w:w="4508" w:type="dxa"/>
          </w:tcPr>
          <w:p w14:paraId="43ACE8F8" w14:textId="708F4CBE" w:rsidR="00425D06" w:rsidRPr="002F3C20" w:rsidRDefault="00425D06" w:rsidP="00425D06">
            <w:pPr>
              <w:jc w:val="center"/>
            </w:pPr>
            <w:r w:rsidRPr="002F3C20">
              <w:t>Alonso Lopez Vicente i Aitor Ferrus Blasco</w:t>
            </w:r>
          </w:p>
        </w:tc>
      </w:tr>
    </w:tbl>
    <w:p w14:paraId="6112A61B" w14:textId="77777777" w:rsidR="009D46A5" w:rsidRPr="002F3C20" w:rsidRDefault="009D46A5" w:rsidP="009D46A5"/>
    <w:p w14:paraId="5580F9E4" w14:textId="77777777" w:rsidR="009D46A5" w:rsidRPr="002F3C20" w:rsidRDefault="009D46A5"/>
    <w:sectPr w:rsidR="009D46A5" w:rsidRPr="002F3C20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81A60" w14:textId="77777777" w:rsidR="008D6880" w:rsidRDefault="008D6880" w:rsidP="00D15CE5">
      <w:pPr>
        <w:spacing w:after="0" w:line="240" w:lineRule="auto"/>
      </w:pPr>
      <w:r>
        <w:separator/>
      </w:r>
    </w:p>
  </w:endnote>
  <w:endnote w:type="continuationSeparator" w:id="0">
    <w:p w14:paraId="1D6EBDBA" w14:textId="77777777" w:rsidR="008D6880" w:rsidRDefault="008D6880" w:rsidP="00D1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F44392" w14:textId="77777777" w:rsidR="00A816EB" w:rsidRDefault="00A816EB" w:rsidP="00A816EB">
    <w:pPr>
      <w:pStyle w:val="Peu"/>
      <w:jc w:val="right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16E919F" w14:textId="221CB946" w:rsidR="00A816EB" w:rsidRDefault="00A816EB">
    <w:pPr>
      <w:pStyle w:val="Peu"/>
    </w:pPr>
    <w:r>
      <w:rPr>
        <w:noProof/>
        <w:lang w:val="en-US"/>
      </w:rPr>
      <w:drawing>
        <wp:anchor distT="0" distB="0" distL="0" distR="0" simplePos="0" relativeHeight="251659264" behindDoc="0" locked="0" layoutInCell="1" allowOverlap="1" wp14:anchorId="42FC7125" wp14:editId="698D738D">
          <wp:simplePos x="0" y="0"/>
          <wp:positionH relativeFrom="column">
            <wp:posOffset>0</wp:posOffset>
          </wp:positionH>
          <wp:positionV relativeFrom="paragraph">
            <wp:posOffset>167640</wp:posOffset>
          </wp:positionV>
          <wp:extent cx="1346200" cy="157480"/>
          <wp:effectExtent l="0" t="0" r="6350" b="0"/>
          <wp:wrapTopAndBottom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6200" cy="15748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C981B6" w14:textId="77777777" w:rsidR="008D6880" w:rsidRDefault="008D6880" w:rsidP="00D15CE5">
      <w:pPr>
        <w:spacing w:after="0" w:line="240" w:lineRule="auto"/>
      </w:pPr>
      <w:r>
        <w:separator/>
      </w:r>
    </w:p>
  </w:footnote>
  <w:footnote w:type="continuationSeparator" w:id="0">
    <w:p w14:paraId="4FC3B552" w14:textId="77777777" w:rsidR="008D6880" w:rsidRDefault="008D6880" w:rsidP="00D15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12D10" w14:textId="77777777" w:rsidR="00D15CE5" w:rsidRPr="001D1A81" w:rsidRDefault="00D15CE5" w:rsidP="00D15CE5">
    <w:pPr>
      <w:pStyle w:val="Capalera"/>
      <w:jc w:val="right"/>
      <w:rPr>
        <w:rFonts w:ascii="Arial" w:hAnsi="Arial"/>
        <w:color w:val="0045AD"/>
        <w:sz w:val="16"/>
        <w:szCs w:val="25"/>
      </w:rPr>
    </w:pPr>
    <w:r w:rsidRPr="006339C3">
      <w:rPr>
        <w:rFonts w:ascii="Arial" w:hAnsi="Arial"/>
        <w:color w:val="0045AD"/>
        <w:sz w:val="16"/>
        <w:szCs w:val="25"/>
      </w:rPr>
      <w:t>M2.951</w:t>
    </w:r>
    <w:r>
      <w:rPr>
        <w:rFonts w:ascii="Arial" w:hAnsi="Arial"/>
        <w:color w:val="0045AD"/>
        <w:sz w:val="16"/>
        <w:szCs w:val="25"/>
      </w:rPr>
      <w:t xml:space="preserve"> </w:t>
    </w:r>
    <w:r w:rsidRPr="001D1A81">
      <w:rPr>
        <w:rFonts w:ascii="Arial" w:hAnsi="Arial"/>
        <w:color w:val="0045AD"/>
        <w:sz w:val="16"/>
        <w:szCs w:val="25"/>
      </w:rPr>
      <w:t xml:space="preserve">- </w:t>
    </w:r>
    <w:r w:rsidRPr="006339C3">
      <w:rPr>
        <w:rFonts w:ascii="Arial" w:hAnsi="Arial"/>
        <w:color w:val="0045AD"/>
        <w:sz w:val="16"/>
        <w:szCs w:val="25"/>
      </w:rPr>
      <w:t>Tipología y ciclo de vida de los datos</w:t>
    </w:r>
    <w:r w:rsidRPr="001D1A81">
      <w:rPr>
        <w:rFonts w:ascii="Arial" w:hAnsi="Arial"/>
        <w:color w:val="0045AD"/>
        <w:sz w:val="16"/>
        <w:szCs w:val="25"/>
      </w:rPr>
      <w:t>.</w:t>
    </w:r>
    <w:r>
      <w:rPr>
        <w:rFonts w:ascii="Arial" w:hAnsi="Arial"/>
        <w:color w:val="0045AD"/>
        <w:sz w:val="16"/>
        <w:szCs w:val="25"/>
      </w:rPr>
      <w:t xml:space="preserve"> PA</w:t>
    </w:r>
    <w:r w:rsidRPr="001D1A81">
      <w:rPr>
        <w:rFonts w:ascii="Arial" w:hAnsi="Arial"/>
        <w:color w:val="0045AD"/>
        <w:sz w:val="16"/>
        <w:szCs w:val="25"/>
      </w:rPr>
      <w:t>C 1 · 20</w:t>
    </w:r>
    <w:r>
      <w:rPr>
        <w:rFonts w:ascii="Arial" w:hAnsi="Arial"/>
        <w:color w:val="0045AD"/>
        <w:sz w:val="16"/>
        <w:szCs w:val="25"/>
      </w:rPr>
      <w:t>20</w:t>
    </w:r>
    <w:r w:rsidRPr="001D1A81">
      <w:rPr>
        <w:rFonts w:ascii="Arial" w:hAnsi="Arial"/>
        <w:color w:val="0045AD"/>
        <w:sz w:val="16"/>
        <w:szCs w:val="25"/>
      </w:rPr>
      <w:t>-202</w:t>
    </w:r>
    <w:r>
      <w:rPr>
        <w:rFonts w:ascii="Arial" w:hAnsi="Arial"/>
        <w:color w:val="0045AD"/>
        <w:sz w:val="16"/>
        <w:szCs w:val="25"/>
      </w:rPr>
      <w:t>1</w:t>
    </w:r>
    <w:r w:rsidRPr="001D1A81">
      <w:rPr>
        <w:rFonts w:ascii="Arial" w:hAnsi="Arial"/>
        <w:color w:val="0045AD"/>
        <w:sz w:val="16"/>
        <w:szCs w:val="25"/>
      </w:rPr>
      <w:t>· MUDS/GDS</w:t>
    </w:r>
  </w:p>
  <w:p w14:paraId="162A7BA8" w14:textId="77777777" w:rsidR="00D15CE5" w:rsidRPr="001D1A81" w:rsidRDefault="00D15CE5" w:rsidP="00D15CE5">
    <w:pPr>
      <w:pStyle w:val="Capalera"/>
      <w:jc w:val="right"/>
      <w:rPr>
        <w:rFonts w:ascii="Arial" w:hAnsi="Arial"/>
        <w:color w:val="0045AD"/>
        <w:sz w:val="16"/>
        <w:szCs w:val="25"/>
      </w:rPr>
    </w:pPr>
    <w:r w:rsidRPr="001D1A81">
      <w:rPr>
        <w:rFonts w:ascii="Arial" w:hAnsi="Arial"/>
        <w:color w:val="0045AD"/>
        <w:sz w:val="16"/>
        <w:szCs w:val="25"/>
      </w:rPr>
      <w:t xml:space="preserve"> E</w:t>
    </w:r>
    <w:r w:rsidRPr="001D1A81">
      <w:rPr>
        <w:rFonts w:ascii="Arial" w:hAnsi="Arial"/>
        <w:color w:val="999999"/>
        <w:sz w:val="16"/>
        <w:szCs w:val="25"/>
      </w:rPr>
      <w:t>studi</w:t>
    </w:r>
    <w:r>
      <w:rPr>
        <w:rFonts w:ascii="Arial" w:hAnsi="Arial"/>
        <w:color w:val="999999"/>
        <w:sz w:val="16"/>
        <w:szCs w:val="25"/>
      </w:rPr>
      <w:t>s d’</w:t>
    </w:r>
    <w:r w:rsidRPr="001D1A81">
      <w:rPr>
        <w:rFonts w:ascii="Arial" w:hAnsi="Arial"/>
        <w:color w:val="0045AD"/>
        <w:sz w:val="16"/>
        <w:szCs w:val="25"/>
      </w:rPr>
      <w:t>I</w:t>
    </w:r>
    <w:r w:rsidRPr="001D1A81">
      <w:rPr>
        <w:rFonts w:ascii="Arial" w:hAnsi="Arial"/>
        <w:color w:val="999999"/>
        <w:sz w:val="16"/>
        <w:szCs w:val="25"/>
      </w:rPr>
      <w:t xml:space="preserve">nformàtica, </w:t>
    </w:r>
    <w:r w:rsidRPr="001D1A81">
      <w:rPr>
        <w:rFonts w:ascii="Arial" w:hAnsi="Arial"/>
        <w:color w:val="0045AD"/>
        <w:sz w:val="16"/>
        <w:szCs w:val="25"/>
      </w:rPr>
      <w:t>M</w:t>
    </w:r>
    <w:r w:rsidRPr="001D1A81">
      <w:rPr>
        <w:rFonts w:ascii="Arial" w:hAnsi="Arial"/>
        <w:color w:val="999999"/>
        <w:sz w:val="16"/>
        <w:szCs w:val="25"/>
      </w:rPr>
      <w:t xml:space="preserve">ultimèdia </w:t>
    </w:r>
    <w:r>
      <w:rPr>
        <w:rFonts w:ascii="Arial" w:hAnsi="Arial"/>
        <w:color w:val="999999"/>
        <w:sz w:val="16"/>
        <w:szCs w:val="25"/>
      </w:rPr>
      <w:t>i</w:t>
    </w:r>
    <w:r w:rsidRPr="001D1A81">
      <w:rPr>
        <w:rFonts w:ascii="Arial" w:hAnsi="Arial"/>
        <w:color w:val="999999"/>
        <w:sz w:val="16"/>
        <w:szCs w:val="25"/>
      </w:rPr>
      <w:t xml:space="preserve"> </w:t>
    </w:r>
    <w:r w:rsidRPr="001D1A81">
      <w:rPr>
        <w:rFonts w:ascii="Arial" w:hAnsi="Arial"/>
        <w:color w:val="0045AD"/>
        <w:sz w:val="16"/>
        <w:szCs w:val="25"/>
      </w:rPr>
      <w:t>T</w:t>
    </w:r>
    <w:r w:rsidRPr="001D1A81">
      <w:rPr>
        <w:rFonts w:ascii="Arial" w:hAnsi="Arial"/>
        <w:color w:val="999999"/>
        <w:sz w:val="16"/>
        <w:szCs w:val="25"/>
      </w:rPr>
      <w:t>elecomunicacions</w:t>
    </w:r>
  </w:p>
  <w:p w14:paraId="48585AA0" w14:textId="77777777" w:rsidR="00D15CE5" w:rsidRDefault="00D15CE5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A7671"/>
    <w:multiLevelType w:val="hybridMultilevel"/>
    <w:tmpl w:val="9F5650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357CE"/>
    <w:multiLevelType w:val="multilevel"/>
    <w:tmpl w:val="81A2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5D5DF9"/>
    <w:multiLevelType w:val="hybridMultilevel"/>
    <w:tmpl w:val="8D74123E"/>
    <w:lvl w:ilvl="0" w:tplc="C590A4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E1F29"/>
    <w:multiLevelType w:val="hybridMultilevel"/>
    <w:tmpl w:val="4EAEEAE0"/>
    <w:lvl w:ilvl="0" w:tplc="040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E5"/>
    <w:rsid w:val="00060EB3"/>
    <w:rsid w:val="0007258B"/>
    <w:rsid w:val="00083616"/>
    <w:rsid w:val="00083C06"/>
    <w:rsid w:val="0009605F"/>
    <w:rsid w:val="000D4059"/>
    <w:rsid w:val="00112BB9"/>
    <w:rsid w:val="00125B71"/>
    <w:rsid w:val="00141AF2"/>
    <w:rsid w:val="001B20BC"/>
    <w:rsid w:val="00212AEB"/>
    <w:rsid w:val="00297C55"/>
    <w:rsid w:val="002C5B54"/>
    <w:rsid w:val="002F3C20"/>
    <w:rsid w:val="00334B95"/>
    <w:rsid w:val="0033644A"/>
    <w:rsid w:val="00425D06"/>
    <w:rsid w:val="00431999"/>
    <w:rsid w:val="00452ECC"/>
    <w:rsid w:val="004B31D3"/>
    <w:rsid w:val="004D7FAA"/>
    <w:rsid w:val="004E1E3B"/>
    <w:rsid w:val="00512E41"/>
    <w:rsid w:val="00564110"/>
    <w:rsid w:val="0058638D"/>
    <w:rsid w:val="006613EC"/>
    <w:rsid w:val="0067576E"/>
    <w:rsid w:val="00690C5D"/>
    <w:rsid w:val="006F5090"/>
    <w:rsid w:val="007355AC"/>
    <w:rsid w:val="007F783A"/>
    <w:rsid w:val="00812C1D"/>
    <w:rsid w:val="00862E3E"/>
    <w:rsid w:val="008B70CF"/>
    <w:rsid w:val="008D6880"/>
    <w:rsid w:val="008D79BD"/>
    <w:rsid w:val="00900435"/>
    <w:rsid w:val="00917D62"/>
    <w:rsid w:val="0095263A"/>
    <w:rsid w:val="009C32BB"/>
    <w:rsid w:val="009D01A0"/>
    <w:rsid w:val="009D46A5"/>
    <w:rsid w:val="00A06D6A"/>
    <w:rsid w:val="00A27C7E"/>
    <w:rsid w:val="00A7241B"/>
    <w:rsid w:val="00A816EB"/>
    <w:rsid w:val="00AA7105"/>
    <w:rsid w:val="00AC2EC6"/>
    <w:rsid w:val="00BA3CE8"/>
    <w:rsid w:val="00BD1DBA"/>
    <w:rsid w:val="00C0036B"/>
    <w:rsid w:val="00C10858"/>
    <w:rsid w:val="00C8552F"/>
    <w:rsid w:val="00C877C7"/>
    <w:rsid w:val="00CC0CBC"/>
    <w:rsid w:val="00D15CE5"/>
    <w:rsid w:val="00D52AD4"/>
    <w:rsid w:val="00D73097"/>
    <w:rsid w:val="00D75A28"/>
    <w:rsid w:val="00D82054"/>
    <w:rsid w:val="00DA25F6"/>
    <w:rsid w:val="00DC4A7D"/>
    <w:rsid w:val="00E8002D"/>
    <w:rsid w:val="00EA3F44"/>
    <w:rsid w:val="00FA2F57"/>
    <w:rsid w:val="00FF6C52"/>
    <w:rsid w:val="00FF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688F"/>
  <w15:chartTrackingRefBased/>
  <w15:docId w15:val="{7266003A-450C-4709-A01A-55ED2FDF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D15C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D15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Capalera">
    <w:name w:val="header"/>
    <w:basedOn w:val="Normal"/>
    <w:link w:val="CapaleraCar"/>
    <w:uiPriority w:val="99"/>
    <w:unhideWhenUsed/>
    <w:rsid w:val="00D1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D15CE5"/>
  </w:style>
  <w:style w:type="paragraph" w:styleId="Peu">
    <w:name w:val="footer"/>
    <w:basedOn w:val="Normal"/>
    <w:link w:val="PeuCar"/>
    <w:uiPriority w:val="99"/>
    <w:unhideWhenUsed/>
    <w:rsid w:val="00D1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D15CE5"/>
  </w:style>
  <w:style w:type="paragraph" w:customStyle="1" w:styleId="UOCtitol">
    <w:name w:val="UOC_titol"/>
    <w:basedOn w:val="Normal"/>
    <w:uiPriority w:val="99"/>
    <w:rsid w:val="00D15CE5"/>
    <w:pPr>
      <w:suppressAutoHyphens/>
      <w:spacing w:before="80" w:after="80" w:line="240" w:lineRule="auto"/>
    </w:pPr>
    <w:rPr>
      <w:rFonts w:ascii="Arial" w:eastAsia="SimSun" w:hAnsi="Arial" w:cs="Mangal"/>
      <w:b/>
      <w:color w:val="0045AD"/>
      <w:kern w:val="1"/>
      <w:sz w:val="28"/>
      <w:szCs w:val="80"/>
      <w:lang w:val="es-ES" w:eastAsia="hi-IN" w:bidi="hi-IN"/>
    </w:rPr>
  </w:style>
  <w:style w:type="character" w:customStyle="1" w:styleId="Ttol1Car">
    <w:name w:val="Títol 1 Car"/>
    <w:basedOn w:val="Lletraperdefectedelpargraf"/>
    <w:link w:val="Ttol1"/>
    <w:uiPriority w:val="9"/>
    <w:rsid w:val="00D15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ol2Car">
    <w:name w:val="Títol 2 Car"/>
    <w:basedOn w:val="Lletraperdefectedelpargraf"/>
    <w:link w:val="Ttol2"/>
    <w:uiPriority w:val="9"/>
    <w:semiHidden/>
    <w:rsid w:val="00D15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ulaambquadrcula">
    <w:name w:val="Table Grid"/>
    <w:basedOn w:val="Taulanormal"/>
    <w:uiPriority w:val="39"/>
    <w:rsid w:val="00A7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lla">
    <w:name w:val="Hyperlink"/>
    <w:basedOn w:val="Lletraperdefectedelpargraf"/>
    <w:uiPriority w:val="99"/>
    <w:unhideWhenUsed/>
    <w:rsid w:val="00BD1DBA"/>
    <w:rPr>
      <w:color w:val="0563C1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BD1DBA"/>
    <w:rPr>
      <w:color w:val="605E5C"/>
      <w:shd w:val="clear" w:color="auto" w:fill="E1DFDD"/>
    </w:rPr>
  </w:style>
  <w:style w:type="character" w:customStyle="1" w:styleId="hiddengrammarerror">
    <w:name w:val="hiddengrammarerror"/>
    <w:basedOn w:val="Lletraperdefectedelpargraf"/>
    <w:rsid w:val="00D73097"/>
  </w:style>
  <w:style w:type="character" w:customStyle="1" w:styleId="hiddenspellerror">
    <w:name w:val="hiddenspellerror"/>
    <w:basedOn w:val="Lletraperdefectedelpargraf"/>
    <w:rsid w:val="00D73097"/>
  </w:style>
  <w:style w:type="paragraph" w:styleId="Pargrafdellista">
    <w:name w:val="List Paragraph"/>
    <w:basedOn w:val="Normal"/>
    <w:uiPriority w:val="34"/>
    <w:qFormat/>
    <w:rsid w:val="00D73097"/>
    <w:pPr>
      <w:ind w:left="720"/>
      <w:contextualSpacing/>
    </w:pPr>
  </w:style>
  <w:style w:type="character" w:customStyle="1" w:styleId="go">
    <w:name w:val="go"/>
    <w:basedOn w:val="Lletraperdefectedelpargraf"/>
    <w:rsid w:val="00D73097"/>
  </w:style>
  <w:style w:type="character" w:styleId="Enllavisitat">
    <w:name w:val="FollowedHyperlink"/>
    <w:basedOn w:val="Lletraperdefectedelpargraf"/>
    <w:uiPriority w:val="99"/>
    <w:semiHidden/>
    <w:unhideWhenUsed/>
    <w:rsid w:val="00C0036B"/>
    <w:rPr>
      <w:color w:val="954F72" w:themeColor="followedHyperlink"/>
      <w:u w:val="single"/>
    </w:rPr>
  </w:style>
  <w:style w:type="paragraph" w:styleId="TtoldelIDC">
    <w:name w:val="TOC Heading"/>
    <w:basedOn w:val="Ttol1"/>
    <w:next w:val="Normal"/>
    <w:uiPriority w:val="39"/>
    <w:unhideWhenUsed/>
    <w:qFormat/>
    <w:rsid w:val="00334B95"/>
    <w:pPr>
      <w:outlineLvl w:val="9"/>
    </w:pPr>
    <w:rPr>
      <w:lang w:val="en-US"/>
    </w:rPr>
  </w:style>
  <w:style w:type="paragraph" w:styleId="IDC1">
    <w:name w:val="toc 1"/>
    <w:basedOn w:val="Normal"/>
    <w:next w:val="Normal"/>
    <w:autoRedefine/>
    <w:uiPriority w:val="39"/>
    <w:unhideWhenUsed/>
    <w:rsid w:val="00334B95"/>
    <w:pPr>
      <w:spacing w:after="100"/>
    </w:pPr>
  </w:style>
  <w:style w:type="paragraph" w:styleId="Textdeglobus">
    <w:name w:val="Balloon Text"/>
    <w:basedOn w:val="Normal"/>
    <w:link w:val="TextdeglobusCar"/>
    <w:uiPriority w:val="99"/>
    <w:semiHidden/>
    <w:unhideWhenUsed/>
    <w:rsid w:val="00862E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deglobusCar">
    <w:name w:val="Text de globus Car"/>
    <w:basedOn w:val="Lletraperdefectedelpargraf"/>
    <w:link w:val="Textdeglobus"/>
    <w:uiPriority w:val="99"/>
    <w:semiHidden/>
    <w:rsid w:val="00862E3E"/>
    <w:rPr>
      <w:rFonts w:ascii="Segoe UI" w:hAnsi="Segoe UI" w:cs="Segoe UI"/>
      <w:sz w:val="18"/>
      <w:szCs w:val="18"/>
    </w:rPr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0836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semiHidden/>
    <w:rsid w:val="0008361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72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93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5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21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66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o.suzuki.es/robots.tx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oi.org/10.5281/zenodo.4141952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aitorf94/Web-scrap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uzuki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auto.suzuki.es/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uto.suzuki.es/precios" TargetMode="External"/><Relationship Id="rId14" Type="http://schemas.openxmlformats.org/officeDocument/2006/relationships/hyperlink" Target="https://auto.suzuki.es/precios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59094-2CD4-4873-B14A-3D5AD51DB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1163</Words>
  <Characters>6633</Characters>
  <Application>Microsoft Office Word</Application>
  <DocSecurity>0</DocSecurity>
  <Lines>55</Lines>
  <Paragraphs>15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Ferrus Blasco</dc:creator>
  <cp:keywords/>
  <dc:description/>
  <cp:lastModifiedBy>Anfós</cp:lastModifiedBy>
  <cp:revision>46</cp:revision>
  <cp:lastPrinted>2020-10-27T22:01:00Z</cp:lastPrinted>
  <dcterms:created xsi:type="dcterms:W3CDTF">2020-10-22T17:42:00Z</dcterms:created>
  <dcterms:modified xsi:type="dcterms:W3CDTF">2020-11-05T21:33:00Z</dcterms:modified>
</cp:coreProperties>
</file>